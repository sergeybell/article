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090B2" w14:textId="77777777" w:rsidR="00C24269" w:rsidRPr="000771EB" w:rsidRDefault="00DE1120" w:rsidP="00DE1120">
      <w:pPr>
        <w:pStyle w:val="Default"/>
        <w:spacing w:before="0"/>
        <w:jc w:val="center"/>
        <w:rPr>
          <w:rFonts w:ascii="Times New Roman" w:hAnsi="Times New Roman"/>
          <w:b/>
          <w:bCs/>
          <w:lang w:val="ru-RU"/>
        </w:rPr>
      </w:pPr>
      <w:bookmarkStart w:id="0" w:name="_Hlk54000915"/>
      <w:r w:rsidRPr="00DE1120">
        <w:rPr>
          <w:rFonts w:ascii="Times New Roman" w:hAnsi="Times New Roman"/>
          <w:b/>
          <w:bCs/>
          <w:lang w:val="ru-RU"/>
        </w:rPr>
        <w:t xml:space="preserve">Прохождение критической энергии протонным пучком </w:t>
      </w:r>
      <w:r>
        <w:rPr>
          <w:rFonts w:ascii="Times New Roman" w:hAnsi="Times New Roman"/>
          <w:b/>
          <w:bCs/>
          <w:lang w:val="ru-RU"/>
        </w:rPr>
        <w:br/>
      </w:r>
      <w:r w:rsidRPr="00DE1120">
        <w:rPr>
          <w:rFonts w:ascii="Times New Roman" w:hAnsi="Times New Roman"/>
          <w:b/>
          <w:bCs/>
          <w:lang w:val="ru-RU"/>
        </w:rPr>
        <w:t>в гармоническом и барьерном ВЧ коллайдера NICA</w:t>
      </w:r>
    </w:p>
    <w:p w14:paraId="18BBB3E4" w14:textId="77777777" w:rsidR="00B43C78" w:rsidRPr="008D1C4C" w:rsidRDefault="00B43C78" w:rsidP="008D1C4C">
      <w:pPr>
        <w:pStyle w:val="ac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УДК 621.384.6</w:t>
      </w:r>
    </w:p>
    <w:bookmarkEnd w:id="0"/>
    <w:p w14:paraId="73F0E048" w14:textId="77777777" w:rsidR="00B43C78" w:rsidRPr="005260A0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Meiryo" w:hAnsiTheme="majorBidi" w:cstheme="majorBidi"/>
          <w:bCs/>
          <w:iCs/>
          <w:sz w:val="24"/>
          <w:szCs w:val="24"/>
          <w:vertAlign w:val="superscript"/>
          <w:lang w:val="ru-RU"/>
        </w:rPr>
      </w:pP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С.Д.</w:t>
      </w:r>
      <w:r w:rsidR="002F2A73"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 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Колокольчиков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lang w:val="ru-RU"/>
        </w:rPr>
        <w:t>*,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 А.Е. Аксентьев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 w:rsidR="00DE1120" w:rsidRPr="00DE1120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 w:rsidR="00DE1120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c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, 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А</w:t>
      </w:r>
      <w:r w:rsidRPr="005260A0">
        <w:rPr>
          <w:rFonts w:asciiTheme="majorBidi" w:hAnsiTheme="majorBidi" w:cstheme="majorBidi"/>
          <w:bCs/>
          <w:iCs/>
          <w:sz w:val="24"/>
          <w:szCs w:val="24"/>
          <w:lang w:val="ru-RU"/>
        </w:rPr>
        <w:t>.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А</w:t>
      </w:r>
      <w:r w:rsidRPr="005260A0">
        <w:rPr>
          <w:rFonts w:asciiTheme="majorBidi" w:hAnsiTheme="majorBidi" w:cstheme="majorBidi"/>
          <w:bCs/>
          <w:iCs/>
          <w:sz w:val="24"/>
          <w:szCs w:val="24"/>
          <w:lang w:val="ru-RU"/>
        </w:rPr>
        <w:t xml:space="preserve">. 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Мельников</w:t>
      </w:r>
      <w:r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a</w:t>
      </w:r>
      <w:r w:rsidRPr="00DA6A7F">
        <w:rPr>
          <w:rFonts w:asciiTheme="majorBidi" w:hAnsiTheme="majorBidi" w:cstheme="majorBidi"/>
          <w:bCs/>
          <w:iCs/>
          <w:sz w:val="24"/>
          <w:szCs w:val="24"/>
          <w:vertAlign w:val="superscript"/>
        </w:rPr>
        <w:t>,</w:t>
      </w:r>
      <w:r w:rsidRPr="005260A0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ru-RU"/>
        </w:rPr>
        <w:t xml:space="preserve"> </w:t>
      </w:r>
      <w:r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b</w:t>
      </w:r>
      <w:r w:rsidRPr="00B43C78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ru-RU"/>
        </w:rPr>
        <w:t xml:space="preserve">, </w:t>
      </w:r>
      <w:r w:rsidR="00DE1120">
        <w:rPr>
          <w:rFonts w:asciiTheme="majorBidi" w:eastAsia="Meiryo" w:hAnsiTheme="majorBidi" w:cstheme="majorBidi"/>
          <w:bCs/>
          <w:iCs/>
          <w:sz w:val="24"/>
          <w:szCs w:val="24"/>
          <w:vertAlign w:val="superscript"/>
          <w:lang w:val="en-US"/>
        </w:rPr>
        <w:t>d</w:t>
      </w:r>
      <w:r w:rsidRPr="00B43C78"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Ю.В. Сеничев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</w:p>
    <w:p w14:paraId="7AD91BAB" w14:textId="77777777" w:rsidR="008607AD" w:rsidRPr="002F2A73" w:rsidRDefault="008607AD" w:rsidP="008607AD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i/>
          <w:iCs/>
          <w:sz w:val="24"/>
          <w:szCs w:val="24"/>
          <w:vertAlign w:val="superscript"/>
          <w:lang w:val="ru-RU"/>
        </w:rPr>
      </w:pPr>
    </w:p>
    <w:p w14:paraId="76077683" w14:textId="77777777" w:rsidR="00B43C78" w:rsidRPr="00DA6A7F" w:rsidRDefault="00695AC9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en-US"/>
        </w:rPr>
        <w:t>a</w:t>
      </w: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ru-RU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ru-RU"/>
        </w:rPr>
        <w:t>Ин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ститут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Ядерных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Исследований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РАН, Москва, Россия</w:t>
      </w:r>
      <w:r w:rsidRPr="00695AC9">
        <w:rPr>
          <w:rFonts w:asciiTheme="majorBidi" w:hAnsiTheme="majorBidi" w:cstheme="majorBidi"/>
          <w:i/>
          <w:iCs/>
          <w:sz w:val="24"/>
          <w:szCs w:val="24"/>
          <w:lang w:val="ru-RU"/>
        </w:rPr>
        <w:t>,</w:t>
      </w:r>
      <w:r w:rsidR="00B43C78" w:rsidRPr="005260A0">
        <w:rPr>
          <w:i/>
          <w:iCs/>
          <w:color w:val="1F2023"/>
          <w:sz w:val="18"/>
          <w:szCs w:val="18"/>
        </w:rPr>
        <w:t xml:space="preserve"> </w:t>
      </w:r>
    </w:p>
    <w:p w14:paraId="175A887D" w14:textId="77777777" w:rsidR="00B43C78" w:rsidRPr="00695AC9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b</w:t>
      </w:r>
      <w:r w:rsidRPr="00B43C78">
        <w:rPr>
          <w:i/>
          <w:iCs/>
          <w:sz w:val="24"/>
          <w:szCs w:val="24"/>
        </w:rPr>
        <w:t xml:space="preserve"> </w:t>
      </w:r>
      <w:r w:rsidRPr="00E806C1">
        <w:rPr>
          <w:i/>
          <w:iCs/>
          <w:sz w:val="24"/>
          <w:szCs w:val="24"/>
        </w:rPr>
        <w:t>Московский Физико-Технический Институт, Долгопрудный, Россия</w:t>
      </w:r>
      <w:r w:rsidR="00695AC9" w:rsidRPr="00695AC9">
        <w:rPr>
          <w:i/>
          <w:iCs/>
          <w:sz w:val="18"/>
          <w:szCs w:val="18"/>
          <w:lang w:val="ru-RU"/>
        </w:rPr>
        <w:t>,</w:t>
      </w:r>
    </w:p>
    <w:p w14:paraId="0732D17F" w14:textId="77777777" w:rsidR="00B43C78" w:rsidRPr="0030041B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c</w:t>
      </w:r>
      <w:r w:rsidR="0030041B" w:rsidRPr="0030041B">
        <w:rPr>
          <w:sz w:val="24"/>
          <w:szCs w:val="24"/>
          <w:lang w:val="ru-RU"/>
        </w:rPr>
        <w:t xml:space="preserve"> </w:t>
      </w:r>
      <w:r w:rsidR="0030041B" w:rsidRPr="0030041B">
        <w:rPr>
          <w:rFonts w:asciiTheme="majorBidi" w:hAnsiTheme="majorBidi" w:cstheme="majorBidi"/>
          <w:i/>
          <w:iCs/>
          <w:sz w:val="24"/>
          <w:szCs w:val="24"/>
          <w:lang w:val="ru-RU"/>
        </w:rPr>
        <w:t>Московский инженерно-физический институт, Москва</w:t>
      </w:r>
      <w:r w:rsidR="00695AC9" w:rsidRPr="00695AC9">
        <w:rPr>
          <w:i/>
          <w:iCs/>
          <w:sz w:val="24"/>
          <w:szCs w:val="24"/>
          <w:lang w:val="ru-RU"/>
        </w:rPr>
        <w:t>,</w:t>
      </w:r>
      <w:r w:rsidR="0030041B" w:rsidRPr="0030041B">
        <w:rPr>
          <w:i/>
          <w:iCs/>
          <w:sz w:val="24"/>
          <w:szCs w:val="24"/>
          <w:lang w:val="ru-RU"/>
        </w:rPr>
        <w:t xml:space="preserve"> </w:t>
      </w:r>
      <w:r w:rsidR="0030041B">
        <w:rPr>
          <w:i/>
          <w:iCs/>
          <w:sz w:val="24"/>
          <w:szCs w:val="24"/>
          <w:lang w:val="ru-RU"/>
        </w:rPr>
        <w:t>Россия</w:t>
      </w:r>
      <w:r w:rsidR="0030041B" w:rsidRPr="0030041B">
        <w:rPr>
          <w:i/>
          <w:iCs/>
          <w:sz w:val="24"/>
          <w:szCs w:val="24"/>
          <w:lang w:val="ru-RU"/>
        </w:rPr>
        <w:t>,</w:t>
      </w:r>
    </w:p>
    <w:p w14:paraId="439B9D73" w14:textId="77777777" w:rsidR="0030041B" w:rsidRPr="00695AC9" w:rsidRDefault="0030041B" w:rsidP="0030041B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en-US"/>
        </w:rPr>
        <w:t>d</w:t>
      </w:r>
      <w:r w:rsidRPr="00B43C78">
        <w:rPr>
          <w:i/>
          <w:iCs/>
          <w:color w:val="1F2023"/>
          <w:sz w:val="24"/>
          <w:szCs w:val="24"/>
        </w:rPr>
        <w:t xml:space="preserve"> </w:t>
      </w:r>
      <w:r w:rsidRPr="005260A0">
        <w:rPr>
          <w:i/>
          <w:iCs/>
          <w:color w:val="1F2023"/>
          <w:sz w:val="24"/>
          <w:szCs w:val="24"/>
        </w:rPr>
        <w:t>Институт теоретической физики им. Л.Д. Ландау</w:t>
      </w:r>
      <w:r w:rsidRPr="005260A0">
        <w:rPr>
          <w:i/>
          <w:iCs/>
          <w:sz w:val="24"/>
          <w:szCs w:val="24"/>
        </w:rPr>
        <w:t>, Черноголовка, Росси</w:t>
      </w:r>
      <w:r>
        <w:rPr>
          <w:i/>
          <w:iCs/>
          <w:sz w:val="24"/>
          <w:szCs w:val="24"/>
          <w:lang w:val="ru-RU"/>
        </w:rPr>
        <w:t>я</w:t>
      </w:r>
      <w:r w:rsidRPr="00695AC9">
        <w:rPr>
          <w:i/>
          <w:iCs/>
          <w:sz w:val="24"/>
          <w:szCs w:val="24"/>
          <w:lang w:val="ru-RU"/>
        </w:rPr>
        <w:t>,</w:t>
      </w:r>
    </w:p>
    <w:p w14:paraId="43F413FA" w14:textId="77777777" w:rsidR="0080688B" w:rsidRPr="0030041B" w:rsidRDefault="0080688B" w:rsidP="00695AC9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</w:p>
    <w:p w14:paraId="05AF3770" w14:textId="77777777" w:rsidR="00B43C78" w:rsidRPr="0080688B" w:rsidRDefault="00B43C78" w:rsidP="00695AC9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PMingLiU" w:hAnsiTheme="majorBidi" w:cstheme="majorBidi"/>
          <w:sz w:val="24"/>
          <w:szCs w:val="24"/>
          <w:lang w:val="en-US"/>
        </w:rPr>
      </w:pPr>
      <w:r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 xml:space="preserve">*e-mail: </w:t>
      </w:r>
      <w:r>
        <w:rPr>
          <w:rFonts w:asciiTheme="majorBidi" w:hAnsiTheme="majorBidi" w:cstheme="majorBidi"/>
          <w:i/>
          <w:iCs/>
          <w:sz w:val="24"/>
          <w:szCs w:val="24"/>
          <w:lang w:val="de-DE"/>
        </w:rPr>
        <w:t>sergey.bell13@gmail.com</w:t>
      </w:r>
    </w:p>
    <w:p w14:paraId="2DEE8075" w14:textId="77777777" w:rsidR="00B43C78" w:rsidRPr="00C24269" w:rsidRDefault="00B43C78" w:rsidP="00B43C78">
      <w:pPr>
        <w:rPr>
          <w:lang w:val="en-US"/>
        </w:rPr>
      </w:pPr>
    </w:p>
    <w:p w14:paraId="101C7446" w14:textId="154F3791" w:rsidR="008865D5" w:rsidRPr="00694A0E" w:rsidRDefault="00B6128F" w:rsidP="00E962DF">
      <w:pPr>
        <w:pStyle w:val="Abstract"/>
        <w:ind w:left="0"/>
        <w:rPr>
          <w:rFonts w:asciiTheme="majorBidi" w:hAnsiTheme="majorBidi" w:cstheme="majorBidi"/>
          <w:sz w:val="24"/>
          <w:lang w:val="ru-RU"/>
        </w:rPr>
      </w:pPr>
      <w:r w:rsidRPr="00B6128F">
        <w:rPr>
          <w:rFonts w:eastAsiaTheme="minorHAnsi"/>
          <w:b/>
          <w:bCs/>
          <w:sz w:val="24"/>
          <w:szCs w:val="24"/>
          <w:lang w:val="ru-RU"/>
        </w:rPr>
        <w:t>Аннотация</w:t>
      </w:r>
      <w:r w:rsidR="000315B4">
        <w:rPr>
          <w:rFonts w:eastAsiaTheme="minorHAnsi"/>
          <w:b/>
          <w:bCs/>
          <w:sz w:val="24"/>
          <w:szCs w:val="24"/>
          <w:lang w:val="ru-RU"/>
        </w:rPr>
        <w:t xml:space="preserve"> </w:t>
      </w:r>
      <w:r w:rsidRPr="00B6128F">
        <w:rPr>
          <w:rFonts w:asciiTheme="majorBidi" w:hAnsiTheme="majorBidi" w:cstheme="majorBidi"/>
          <w:sz w:val="24"/>
          <w:lang w:val="ru-RU"/>
        </w:rPr>
        <w:t>—</w:t>
      </w:r>
      <w:r w:rsidR="0030041B" w:rsidRPr="0030041B">
        <w:rPr>
          <w:rFonts w:asciiTheme="majorBidi" w:hAnsiTheme="majorBidi" w:cstheme="majorBidi"/>
          <w:sz w:val="24"/>
          <w:lang w:val="ru-RU"/>
        </w:rPr>
        <w:t xml:space="preserve"> </w:t>
      </w:r>
      <w:r w:rsidR="00694A0E" w:rsidRPr="00694A0E">
        <w:rPr>
          <w:rFonts w:ascii="Times New Roman" w:eastAsiaTheme="minorHAnsi" w:hAnsi="Times New Roman"/>
          <w:sz w:val="24"/>
          <w:szCs w:val="24"/>
          <w:lang w:val="ru-RU"/>
        </w:rPr>
        <w:t xml:space="preserve">В работе рассматривается использование скачкообразного прохождения критической энергии для обеспечения стабильности пучка в коллайдере NICA. </w:t>
      </w:r>
      <w:r w:rsidR="00694A0E" w:rsidRPr="00DF6502">
        <w:rPr>
          <w:rFonts w:asciiTheme="majorBidi" w:hAnsiTheme="majorBidi" w:cstheme="majorBidi"/>
          <w:sz w:val="24"/>
          <w:lang w:val="ru-RU"/>
        </w:rPr>
        <w:t>Описываются особенности барьерной и гармонической ускоряющих ВЧ станций</w:t>
      </w:r>
      <w:r w:rsidR="00694A0E">
        <w:rPr>
          <w:rFonts w:asciiTheme="majorBidi" w:hAnsiTheme="majorBidi" w:cstheme="majorBidi"/>
          <w:sz w:val="24"/>
          <w:lang w:val="ru-RU"/>
        </w:rPr>
        <w:t>,</w:t>
      </w:r>
      <w:r w:rsidR="00694A0E" w:rsidRPr="00694A0E">
        <w:rPr>
          <w:rFonts w:ascii="Times New Roman" w:eastAsiaTheme="minorHAnsi" w:hAnsi="Times New Roman"/>
          <w:sz w:val="24"/>
          <w:szCs w:val="24"/>
          <w:lang w:val="ru-RU"/>
        </w:rPr>
        <w:t xml:space="preserve"> и их влияни</w:t>
      </w:r>
      <w:r w:rsidR="00694A0E">
        <w:rPr>
          <w:rFonts w:ascii="Times New Roman" w:eastAsiaTheme="minorHAnsi" w:hAnsi="Times New Roman"/>
          <w:sz w:val="24"/>
          <w:szCs w:val="24"/>
          <w:lang w:val="ru-RU"/>
        </w:rPr>
        <w:t>е</w:t>
      </w:r>
      <w:r w:rsidR="00694A0E" w:rsidRPr="00694A0E">
        <w:rPr>
          <w:rFonts w:ascii="Times New Roman" w:eastAsiaTheme="minorHAnsi" w:hAnsi="Times New Roman"/>
          <w:sz w:val="24"/>
          <w:szCs w:val="24"/>
          <w:lang w:val="ru-RU"/>
        </w:rPr>
        <w:t xml:space="preserve"> на динамику продольного движения частиц. Изучение этих особенностей призвано расширить понимание процесса прохождения критической энергии</w:t>
      </w:r>
      <w:r w:rsidR="00694A0E">
        <w:rPr>
          <w:rFonts w:ascii="Times New Roman" w:eastAsiaTheme="minorHAnsi" w:hAnsi="Times New Roman"/>
          <w:sz w:val="24"/>
          <w:szCs w:val="24"/>
          <w:lang w:val="ru-RU"/>
        </w:rPr>
        <w:t>.</w:t>
      </w:r>
    </w:p>
    <w:p w14:paraId="187B694C" w14:textId="77777777" w:rsidR="00E962DF" w:rsidRPr="00C24269" w:rsidRDefault="00B43C78" w:rsidP="00B43C78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ru-RU"/>
        </w:rPr>
      </w:pPr>
      <w:r w:rsidRPr="00B6128F">
        <w:rPr>
          <w:rFonts w:ascii="Times New Roman" w:eastAsiaTheme="minorHAnsi" w:hAnsi="Times New Roman"/>
          <w:b/>
          <w:bCs/>
          <w:color w:val="auto"/>
          <w:sz w:val="24"/>
          <w:szCs w:val="24"/>
          <w:lang w:val="ru-RU"/>
        </w:rPr>
        <w:t>Ключевые слова</w:t>
      </w:r>
      <w:r w:rsidR="00B6128F" w:rsidRPr="00B6128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: </w:t>
      </w:r>
      <w:r w:rsidR="00D67226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критическая энергия</w:t>
      </w:r>
      <w:r w:rsidR="00C24269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,</w:t>
      </w:r>
      <w:r w:rsidR="00D67226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 барьерное ВЧ, гармоническое ВЧ</w:t>
      </w:r>
      <w:r w:rsidR="00C24269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.</w:t>
      </w:r>
    </w:p>
    <w:p w14:paraId="51833890" w14:textId="77777777" w:rsidR="00962F18" w:rsidRPr="004C2A87" w:rsidRDefault="00B43C78" w:rsidP="003A5721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ВВЕДЕНИЕ</w:t>
      </w:r>
    </w:p>
    <w:p w14:paraId="3FBA981A" w14:textId="606D9005" w:rsidR="00A06B49" w:rsidRPr="009A158C" w:rsidRDefault="00962F18" w:rsidP="00B87105">
      <w:pPr>
        <w:contextualSpacing/>
        <w:jc w:val="both"/>
        <w:rPr>
          <w:shd w:val="clear" w:color="auto" w:fill="FFFFFF"/>
          <w:lang w:val="ru-RU"/>
        </w:rPr>
      </w:pPr>
      <w:r w:rsidRPr="000315B4">
        <w:rPr>
          <w:shd w:val="clear" w:color="auto" w:fill="FFFFFF"/>
          <w:lang w:val="ru-RU"/>
        </w:rPr>
        <w:tab/>
      </w:r>
      <w:r w:rsidR="00937514" w:rsidRPr="00937514">
        <w:rPr>
          <w:shd w:val="clear" w:color="auto" w:fill="FFFFFF"/>
          <w:lang w:val="ru-RU"/>
        </w:rPr>
        <w:t xml:space="preserve">Проблема прохождения критической энергии в синхротроне NICA </w:t>
      </w:r>
      <w:r w:rsidR="009A4D21">
        <w:rPr>
          <w:shd w:val="clear" w:color="auto" w:fill="FFFFFF"/>
          <w:lang w:val="ru-RU"/>
        </w:rPr>
        <w:t xml:space="preserve">(ОИЯИ </w:t>
      </w:r>
      <w:r w:rsidR="00937514" w:rsidRPr="00937514">
        <w:rPr>
          <w:shd w:val="clear" w:color="auto" w:fill="FFFFFF"/>
          <w:lang w:val="ru-RU"/>
        </w:rPr>
        <w:t>г. Дубна</w:t>
      </w:r>
      <w:r w:rsidR="009A4D21">
        <w:rPr>
          <w:shd w:val="clear" w:color="auto" w:fill="FFFFFF"/>
          <w:lang w:val="ru-RU"/>
        </w:rPr>
        <w:t>)</w:t>
      </w:r>
      <w:r w:rsidR="00937514" w:rsidRPr="00937514">
        <w:rPr>
          <w:shd w:val="clear" w:color="auto" w:fill="FFFFFF"/>
          <w:lang w:val="ru-RU"/>
        </w:rPr>
        <w:t xml:space="preserve"> актуальна для экспериментов с протонами при энергии пучка 13 ГэВ, </w:t>
      </w:r>
      <w:r w:rsidR="002E29D0">
        <w:rPr>
          <w:shd w:val="clear" w:color="auto" w:fill="FFFFFF"/>
          <w:lang w:val="ru-RU"/>
        </w:rPr>
        <w:t>поскольку</w:t>
      </w:r>
      <w:r w:rsidR="00937514" w:rsidRPr="00937514">
        <w:rPr>
          <w:shd w:val="clear" w:color="auto" w:fill="FFFFFF"/>
          <w:lang w:val="ru-RU"/>
        </w:rPr>
        <w:t xml:space="preserve"> </w:t>
      </w:r>
      <w:r w:rsidR="00D3234D">
        <w:rPr>
          <w:shd w:val="clear" w:color="auto" w:fill="FFFFFF"/>
          <w:lang w:val="ru-RU"/>
        </w:rPr>
        <w:t xml:space="preserve">может приводить к росту эмиттанса и в конечном счёте </w:t>
      </w:r>
      <w:r w:rsidR="00937514" w:rsidRPr="00937514">
        <w:rPr>
          <w:shd w:val="clear" w:color="auto" w:fill="FFFFFF"/>
          <w:lang w:val="ru-RU"/>
        </w:rPr>
        <w:t>накладывает ограничения на конечную светимость. Для экспериментов с тяжелыми ионами при энергии 4</w:t>
      </w:r>
      <w:r w:rsidR="009A4D21" w:rsidRPr="009A4D21">
        <w:rPr>
          <w:shd w:val="clear" w:color="auto" w:fill="FFFFFF"/>
          <w:lang w:val="ru-RU"/>
        </w:rPr>
        <w:t>.</w:t>
      </w:r>
      <w:r w:rsidR="00937514" w:rsidRPr="00937514">
        <w:rPr>
          <w:shd w:val="clear" w:color="auto" w:fill="FFFFFF"/>
          <w:lang w:val="ru-RU"/>
        </w:rPr>
        <w:t>5 ГэВ такой сложности не возникает, так как критическая энергия, характеристика кольца, 5</w:t>
      </w:r>
      <w:r w:rsidR="009A4D21" w:rsidRPr="009A4D21">
        <w:rPr>
          <w:shd w:val="clear" w:color="auto" w:fill="FFFFFF"/>
          <w:lang w:val="ru-RU"/>
        </w:rPr>
        <w:t>.</w:t>
      </w:r>
      <w:r w:rsidR="00937514" w:rsidRPr="00937514">
        <w:rPr>
          <w:shd w:val="clear" w:color="auto" w:fill="FFFFFF"/>
          <w:lang w:val="ru-RU"/>
        </w:rPr>
        <w:t xml:space="preserve">7 ГэВ. </w:t>
      </w:r>
    </w:p>
    <w:p w14:paraId="63E44090" w14:textId="0148649D" w:rsidR="009A158C" w:rsidRPr="002E29D0" w:rsidRDefault="00A06B49" w:rsidP="00B87105">
      <w:pPr>
        <w:contextualSpacing/>
        <w:jc w:val="both"/>
        <w:rPr>
          <w:lang w:val="ru-RU"/>
        </w:rPr>
      </w:pPr>
      <w:r>
        <w:rPr>
          <w:lang w:val="ru-RU"/>
        </w:rPr>
        <w:tab/>
      </w:r>
      <w:r w:rsidR="002E29D0" w:rsidRPr="002E29D0">
        <w:rPr>
          <w:lang w:val="ru-RU"/>
        </w:rPr>
        <w:t>Реализация скачкообразного прохождения критической энергии в NICA с сдвигом бетатронной частоты ограничивает величину скачка.</w:t>
      </w:r>
      <w:r w:rsidR="002E29D0">
        <w:rPr>
          <w:lang w:val="ru-RU"/>
        </w:rPr>
        <w:t xml:space="preserve"> </w:t>
      </w:r>
      <w:r w:rsidR="002E29D0" w:rsidRPr="002E29D0">
        <w:rPr>
          <w:shd w:val="clear" w:color="auto" w:fill="FFFFFF"/>
          <w:lang w:val="ru-RU"/>
        </w:rPr>
        <w:t>Ограниченный темп изменения градиентов квадруполей влечет ограниченный темп изменения критической энергии</w:t>
      </w:r>
      <w:r w:rsidR="009A158C">
        <w:rPr>
          <w:shd w:val="clear" w:color="auto" w:fill="FFFFFF"/>
          <w:lang w:val="ru-RU"/>
        </w:rPr>
        <w:t xml:space="preserve">. Подобная схема скачка рассмотрена для </w:t>
      </w:r>
      <w:r w:rsidR="009A158C" w:rsidRPr="00937514">
        <w:rPr>
          <w:shd w:val="clear" w:color="auto" w:fill="FFFFFF"/>
          <w:lang w:val="ru-RU"/>
        </w:rPr>
        <w:t>отличны</w:t>
      </w:r>
      <w:r w:rsidR="009A158C">
        <w:rPr>
          <w:shd w:val="clear" w:color="auto" w:fill="FFFFFF"/>
          <w:lang w:val="ru-RU"/>
        </w:rPr>
        <w:t>х</w:t>
      </w:r>
      <w:r w:rsidR="009A158C" w:rsidRPr="00937514">
        <w:rPr>
          <w:shd w:val="clear" w:color="auto" w:fill="FFFFFF"/>
          <w:lang w:val="ru-RU"/>
        </w:rPr>
        <w:t xml:space="preserve"> по своему принципу работы</w:t>
      </w:r>
      <w:r w:rsidR="009A158C">
        <w:rPr>
          <w:shd w:val="clear" w:color="auto" w:fill="FFFFFF"/>
          <w:lang w:val="ru-RU"/>
        </w:rPr>
        <w:t xml:space="preserve"> ускоряющих</w:t>
      </w:r>
      <w:r w:rsidR="009A158C" w:rsidRPr="00937514">
        <w:rPr>
          <w:shd w:val="clear" w:color="auto" w:fill="FFFFFF"/>
          <w:lang w:val="ru-RU"/>
        </w:rPr>
        <w:t xml:space="preserve"> ВЧ станци</w:t>
      </w:r>
      <w:r w:rsidR="009A158C">
        <w:rPr>
          <w:shd w:val="clear" w:color="auto" w:fill="FFFFFF"/>
          <w:lang w:val="ru-RU"/>
        </w:rPr>
        <w:t xml:space="preserve">й, </w:t>
      </w:r>
      <w:r w:rsidR="009A158C" w:rsidRPr="00937514">
        <w:rPr>
          <w:shd w:val="clear" w:color="auto" w:fill="FFFFFF"/>
          <w:lang w:val="ru-RU"/>
        </w:rPr>
        <w:t>барьерн</w:t>
      </w:r>
      <w:r w:rsidR="002E29D0">
        <w:rPr>
          <w:shd w:val="clear" w:color="auto" w:fill="FFFFFF"/>
          <w:lang w:val="ru-RU"/>
        </w:rPr>
        <w:t>ую</w:t>
      </w:r>
      <w:r w:rsidR="009A158C">
        <w:rPr>
          <w:shd w:val="clear" w:color="auto" w:fill="FFFFFF"/>
          <w:lang w:val="ru-RU"/>
        </w:rPr>
        <w:t xml:space="preserve"> </w:t>
      </w:r>
      <w:r w:rsidR="009A158C" w:rsidRPr="00937514">
        <w:rPr>
          <w:shd w:val="clear" w:color="auto" w:fill="FFFFFF"/>
          <w:lang w:val="ru-RU"/>
        </w:rPr>
        <w:t>и гармоничес</w:t>
      </w:r>
      <w:r w:rsidR="002E29D0">
        <w:rPr>
          <w:shd w:val="clear" w:color="auto" w:fill="FFFFFF"/>
          <w:lang w:val="ru-RU"/>
        </w:rPr>
        <w:t>кую</w:t>
      </w:r>
      <w:r w:rsidR="009A158C">
        <w:rPr>
          <w:shd w:val="clear" w:color="auto" w:fill="FFFFFF"/>
          <w:lang w:val="ru-RU"/>
        </w:rPr>
        <w:t xml:space="preserve">. </w:t>
      </w:r>
      <w:r w:rsidR="002E29D0" w:rsidRPr="002E29D0">
        <w:rPr>
          <w:lang w:val="ru-RU"/>
        </w:rPr>
        <w:t xml:space="preserve">Кроме того, будет проведено сравнение с методикой прохождения скачком на У-70 </w:t>
      </w:r>
      <w:r w:rsidR="009A158C">
        <w:rPr>
          <w:lang w:val="ru-RU"/>
        </w:rPr>
        <w:t>(ИФВЭ</w:t>
      </w:r>
      <w:r w:rsidR="009A158C" w:rsidRPr="00057720">
        <w:rPr>
          <w:lang w:val="ru-RU"/>
        </w:rPr>
        <w:t xml:space="preserve"> </w:t>
      </w:r>
      <w:r w:rsidR="009A158C">
        <w:rPr>
          <w:lang w:val="ru-RU"/>
        </w:rPr>
        <w:t>г.</w:t>
      </w:r>
      <w:r w:rsidR="009A158C" w:rsidRPr="00057720">
        <w:rPr>
          <w:lang w:val="ru-RU"/>
        </w:rPr>
        <w:t xml:space="preserve"> Протвино</w:t>
      </w:r>
      <w:r w:rsidR="009A158C">
        <w:rPr>
          <w:lang w:val="ru-RU"/>
        </w:rPr>
        <w:t>)</w:t>
      </w:r>
      <w:r w:rsidR="009A158C" w:rsidRPr="00057720">
        <w:rPr>
          <w:lang w:val="ru-RU"/>
        </w:rPr>
        <w:t>.</w:t>
      </w:r>
    </w:p>
    <w:p w14:paraId="67CDDE7F" w14:textId="77777777" w:rsidR="00F25EA3" w:rsidRDefault="00F25EA3" w:rsidP="00F25EA3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Светимость</w:t>
      </w:r>
    </w:p>
    <w:p w14:paraId="5FDDAC50" w14:textId="77777777" w:rsidR="00F25EA3" w:rsidRPr="000B4E36" w:rsidRDefault="00F25EA3" w:rsidP="00F25E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ru-RU"/>
        </w:rPr>
      </w:pPr>
      <w:r>
        <w:rPr>
          <w:lang w:val="ru-RU"/>
        </w:rPr>
        <w:tab/>
      </w:r>
      <w:r>
        <w:rPr>
          <w:rFonts w:cstheme="minorHAnsi"/>
          <w:lang w:val="ru-RU"/>
        </w:rPr>
        <w:t>Д</w:t>
      </w:r>
      <w:r w:rsidRPr="000B4E36">
        <w:rPr>
          <w:rFonts w:cstheme="minorHAnsi"/>
          <w:lang w:val="ru-RU"/>
        </w:rPr>
        <w:t>ля коллайдерного эксперимента</w:t>
      </w:r>
      <w:r>
        <w:rPr>
          <w:rFonts w:cstheme="minorHAnsi"/>
          <w:lang w:val="ru-RU"/>
        </w:rPr>
        <w:t xml:space="preserve"> светимость является ключевой величиной. </w:t>
      </w:r>
      <w:r w:rsidR="00A40D37">
        <w:rPr>
          <w:rFonts w:cstheme="minorHAnsi"/>
          <w:lang w:val="ru-RU"/>
        </w:rPr>
        <w:t xml:space="preserve">В </w:t>
      </w:r>
      <w:r>
        <w:rPr>
          <w:rFonts w:cstheme="minorHAnsi"/>
          <w:lang w:val="ru-RU"/>
        </w:rPr>
        <w:t>простейше</w:t>
      </w:r>
      <w:r w:rsidR="00A40D37">
        <w:rPr>
          <w:rFonts w:cstheme="minorHAnsi"/>
          <w:lang w:val="ru-RU"/>
        </w:rPr>
        <w:t>м</w:t>
      </w:r>
      <w:r>
        <w:rPr>
          <w:rFonts w:cstheme="minorHAnsi"/>
          <w:lang w:val="ru-RU"/>
        </w:rPr>
        <w:t xml:space="preserve"> случа</w:t>
      </w:r>
      <w:r w:rsidR="00A40D37">
        <w:rPr>
          <w:rFonts w:cstheme="minorHAnsi"/>
          <w:lang w:val="ru-RU"/>
        </w:rPr>
        <w:t>е</w:t>
      </w:r>
      <w:r>
        <w:rPr>
          <w:rFonts w:cstheme="minorHAnsi"/>
          <w:lang w:val="ru-RU"/>
        </w:rPr>
        <w:t xml:space="preserve">, </w:t>
      </w:r>
      <w:r w:rsidR="00572A0B">
        <w:rPr>
          <w:rFonts w:cstheme="minorHAnsi"/>
          <w:lang w:val="ru-RU"/>
        </w:rPr>
        <w:t xml:space="preserve">столкновение </w:t>
      </w:r>
      <w:r w:rsidRPr="000B4E36">
        <w:rPr>
          <w:rFonts w:cstheme="minorHAnsi"/>
          <w:lang w:val="ru-RU"/>
        </w:rPr>
        <w:t>симметричн</w:t>
      </w:r>
      <w:r w:rsidR="00572A0B">
        <w:rPr>
          <w:rFonts w:cstheme="minorHAnsi"/>
          <w:lang w:val="ru-RU"/>
        </w:rPr>
        <w:t xml:space="preserve">ых </w:t>
      </w:r>
      <w:r w:rsidRPr="000B4E36">
        <w:rPr>
          <w:rFonts w:cstheme="minorHAnsi"/>
          <w:lang w:val="ru-RU"/>
        </w:rPr>
        <w:t>сгустк</w:t>
      </w:r>
      <w:r w:rsidR="00572A0B">
        <w:rPr>
          <w:rFonts w:cstheme="minorHAnsi"/>
          <w:lang w:val="ru-RU"/>
        </w:rPr>
        <w:t>ов</w:t>
      </w:r>
      <w:r w:rsidRPr="000B4E36">
        <w:rPr>
          <w:rFonts w:cstheme="minorHAnsi"/>
          <w:lang w:val="ru-RU"/>
        </w:rPr>
        <w:t>,</w:t>
      </w:r>
      <w:r>
        <w:rPr>
          <w:rFonts w:cstheme="minorHAnsi"/>
          <w:lang w:val="ru-RU"/>
        </w:rPr>
        <w:t xml:space="preserve"> светимость дается формулой </w:t>
      </w:r>
      <w:r w:rsidRPr="00F25EA3">
        <w:rPr>
          <w:rFonts w:cstheme="minorHAnsi"/>
          <w:lang w:val="ru-RU"/>
        </w:rPr>
        <w:t>[</w:t>
      </w:r>
      <w:r w:rsidR="00B655AE" w:rsidRPr="0079453E">
        <w:rPr>
          <w:rFonts w:cstheme="minorHAnsi"/>
          <w:lang w:val="ru-RU"/>
        </w:rPr>
        <w:t>1</w:t>
      </w:r>
      <w:r w:rsidRPr="00F25EA3">
        <w:rPr>
          <w:rFonts w:cstheme="minorHAnsi"/>
          <w:lang w:val="ru-RU"/>
        </w:rPr>
        <w:t>]</w:t>
      </w:r>
      <w:r w:rsidRPr="009924DB">
        <w:rPr>
          <w:rFonts w:cstheme="minorHAnsi"/>
          <w:lang w:val="ru-RU"/>
        </w:rPr>
        <w:t>:</w:t>
      </w:r>
    </w:p>
    <w:p w14:paraId="562874C5" w14:textId="77777777" w:rsidR="00F25EA3" w:rsidRPr="000B4E36" w:rsidRDefault="00F25EA3" w:rsidP="00F25EA3">
      <w:pPr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L=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lang w:val="ru-RU"/>
                    </w:rPr>
                    <m:t xml:space="preserve">bunch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4π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ru-RU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e>
              </m:rad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HG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HG</m:t>
              </m:r>
            </m:sub>
          </m:sSub>
          <m:r>
            <w:rPr>
              <w:rFonts w:ascii="Cambria Math" w:hAnsi="Cambria Math"/>
              <w:lang w:val="ru-RU"/>
            </w:rPr>
            <m:t>(α)=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e>
              </m:rad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ru-RU"/>
                </w:rPr>
                <m:t>du</m:t>
              </m:r>
            </m:num>
            <m:den>
              <m:r>
                <w:rPr>
                  <w:rFonts w:ascii="Cambria Math" w:hAnsi="Cambria Math"/>
                  <w:lang w:val="ru-RU"/>
                </w:rPr>
                <m:t>1+(αu</m:t>
              </m:r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, α=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</m:oMath>
      </m:oMathPara>
    </w:p>
    <w:p w14:paraId="69147F22" w14:textId="2A9CED03" w:rsidR="00B655AE" w:rsidRDefault="00F25EA3" w:rsidP="008D1C4C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m:rPr>
                <m:nor/>
              </m:rPr>
              <w:rPr>
                <w:lang w:val="ru-RU"/>
              </w:rPr>
              <m:t xml:space="preserve">bunch </m:t>
            </m:r>
          </m:sub>
        </m:sSub>
      </m:oMath>
      <w:r>
        <w:rPr>
          <w:rFonts w:cstheme="minorHAnsi"/>
          <w:lang w:val="ru-RU"/>
        </w:rPr>
        <w:t xml:space="preserve">– количество сгустков,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>количество частиц в сталкивающихся сгустках,</w:t>
      </w:r>
      <w:r w:rsidRPr="00F25EA3">
        <w:rPr>
          <w:rFonts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, ε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 xml:space="preserve">продольные эмиттансы,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>частота обращения</w:t>
      </w:r>
      <w:r w:rsidRPr="00F25EA3">
        <w:rPr>
          <w:rFonts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HG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 xml:space="preserve">параметр песочных часов,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>
        <w:rPr>
          <w:rFonts w:cstheme="minorHAnsi"/>
          <w:lang w:val="ru-RU"/>
        </w:rPr>
        <w:t xml:space="preserve"> – гауссов параметр продольного размера,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>
        <w:rPr>
          <w:rFonts w:cstheme="minorHAnsi"/>
          <w:lang w:val="ru-RU"/>
        </w:rPr>
        <w:t xml:space="preserve"> – бета-функция в точке столкновения. Как видно, данная формула </w:t>
      </w:r>
      <w:r w:rsidRPr="000B4E36">
        <w:rPr>
          <w:rFonts w:cstheme="minorHAnsi"/>
          <w:lang w:val="ru-RU"/>
        </w:rPr>
        <w:t xml:space="preserve">отражает </w:t>
      </w:r>
      <w:r>
        <w:rPr>
          <w:rFonts w:cstheme="minorHAnsi"/>
          <w:lang w:val="ru-RU"/>
        </w:rPr>
        <w:t xml:space="preserve">принципиальную </w:t>
      </w:r>
      <w:r w:rsidRPr="000B4E36">
        <w:rPr>
          <w:rFonts w:cstheme="minorHAnsi"/>
          <w:lang w:val="ru-RU"/>
        </w:rPr>
        <w:t xml:space="preserve">зависимость от </w:t>
      </w:r>
      <w:r>
        <w:rPr>
          <w:rFonts w:cstheme="minorHAnsi"/>
          <w:lang w:val="ru-RU"/>
        </w:rPr>
        <w:t xml:space="preserve">множества </w:t>
      </w:r>
      <w:r w:rsidRPr="000B4E36">
        <w:rPr>
          <w:rFonts w:cstheme="minorHAnsi"/>
          <w:lang w:val="ru-RU"/>
        </w:rPr>
        <w:t>параметров</w:t>
      </w:r>
      <w:r>
        <w:rPr>
          <w:rFonts w:cstheme="minorHAnsi"/>
          <w:lang w:val="ru-RU"/>
        </w:rPr>
        <w:t xml:space="preserve"> как пучка, так и магнитооптики.</w:t>
      </w:r>
    </w:p>
    <w:p w14:paraId="525E25D3" w14:textId="08ECCA9F" w:rsidR="00F25EA3" w:rsidRPr="008D1C4C" w:rsidRDefault="00B655AE" w:rsidP="008D1C4C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Прохождение через критическую энергию оказывает существенное влияние на продольную динамику. </w:t>
      </w:r>
      <w:r w:rsidR="00F25EA3" w:rsidRPr="000B4E36">
        <w:rPr>
          <w:rFonts w:cstheme="minorHAnsi"/>
          <w:lang w:val="ru-RU"/>
        </w:rPr>
        <w:t xml:space="preserve">Светимость явно зависит от продольной длины пучка только в </w:t>
      </w:r>
      <w:r w:rsidR="00F25EA3" w:rsidRPr="000B4E36">
        <w:rPr>
          <w:rFonts w:cstheme="minorHAnsi"/>
          <w:lang w:val="ru-RU"/>
        </w:rPr>
        <w:lastRenderedPageBreak/>
        <w:t xml:space="preserve">параметре песочных часов. </w:t>
      </w:r>
      <m:oMath>
        <m:sSub>
          <m:sSubPr>
            <m:ctrlPr>
              <w:rPr>
                <w:rFonts w:ascii="Cambria Math" w:hAnsi="Cambria Math" w:cstheme="minorHAnsi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Φ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HG</m:t>
            </m:r>
          </m:sub>
        </m:sSub>
        <m:r>
          <w:rPr>
            <w:rFonts w:ascii="Cambria Math" w:hAnsi="Cambria Math" w:cstheme="minorHAnsi"/>
            <w:lang w:val="ru-RU"/>
          </w:rPr>
          <m:t>(1)≅0,76</m:t>
        </m:r>
      </m:oMath>
      <w:r w:rsidR="00F25EA3" w:rsidRPr="000B4E36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Φ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HG</m:t>
            </m:r>
          </m:sub>
        </m:sSub>
        <m:r>
          <w:rPr>
            <w:rFonts w:ascii="Cambria Math" w:hAnsi="Cambria Math" w:cstheme="minorHAnsi"/>
            <w:lang w:val="ru-RU"/>
          </w:rPr>
          <m:t>(2)≅0,55,</m:t>
        </m:r>
      </m:oMath>
      <w:r w:rsidR="00F25EA3" w:rsidRPr="000B4E36">
        <w:rPr>
          <w:rFonts w:eastAsiaTheme="minorEastAsia"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Φ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HG</m:t>
            </m:r>
          </m:sub>
        </m:sSub>
        <m:r>
          <w:rPr>
            <w:rFonts w:ascii="Cambria Math" w:hAnsi="Cambria Math" w:cstheme="minorHAnsi"/>
            <w:lang w:val="ru-RU"/>
          </w:rPr>
          <m:t>(5)≅0,29</m:t>
        </m:r>
      </m:oMath>
      <w:r w:rsidR="00F25EA3" w:rsidRPr="000B4E36">
        <w:rPr>
          <w:rFonts w:eastAsiaTheme="minorEastAsia" w:cstheme="minorHAnsi"/>
          <w:lang w:val="ru-RU"/>
        </w:rPr>
        <w:t xml:space="preserve">, то есть при неизменных параметрах и увеличении только длины сгустка в 2 раза, влияние эффекта песочных часов уменьшит исходную светимость на 30%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0.7L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1</m:t>
            </m:r>
          </m:sub>
        </m:sSub>
      </m:oMath>
      <w:r w:rsidR="00F25EA3" w:rsidRPr="000B4E36">
        <w:rPr>
          <w:rFonts w:eastAsiaTheme="minorEastAsia" w:cstheme="minorHAnsi"/>
          <w:lang w:val="ru-RU"/>
        </w:rPr>
        <w:t xml:space="preserve">. Для NICA предполагается достичь </w:t>
      </w:r>
      <m:oMath>
        <m:r>
          <w:rPr>
            <w:rFonts w:ascii="Cambria Math" w:eastAsiaTheme="minorEastAsia" w:hAnsi="Cambria Math" w:cstheme="minorHAnsi"/>
            <w:lang w:val="ru-RU"/>
          </w:rPr>
          <m:t>α=1,</m:t>
        </m:r>
      </m:oMath>
      <w:r w:rsidR="00F25EA3" w:rsidRPr="000B4E36">
        <w:rPr>
          <w:rFonts w:eastAsiaTheme="minorEastAsia"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=0.6 м</m:t>
        </m:r>
      </m:oMath>
      <w:r w:rsidR="00F25EA3" w:rsidRPr="000B4E36">
        <w:rPr>
          <w:rFonts w:eastAsiaTheme="minorEastAsia" w:cstheme="minorHAnsi"/>
          <w:lang w:val="ru-RU"/>
        </w:rPr>
        <w:t xml:space="preserve">, бета-функция в точке встречи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lang w:val="ru-RU"/>
          </w:rPr>
          <m:t>=0.6 м</m:t>
        </m:r>
      </m:oMath>
      <w:r w:rsidR="00F25EA3" w:rsidRPr="000B4E36">
        <w:rPr>
          <w:rFonts w:eastAsiaTheme="minorEastAsia" w:cstheme="minorHAnsi"/>
          <w:lang w:val="ru-RU"/>
        </w:rPr>
        <w:t>.</w:t>
      </w:r>
      <w:r w:rsidR="008D1C4C" w:rsidRPr="008D1C4C">
        <w:rPr>
          <w:rFonts w:cstheme="minorHAnsi"/>
          <w:lang w:val="ru-RU"/>
        </w:rPr>
        <w:t xml:space="preserve"> </w:t>
      </w:r>
      <w:r w:rsidR="00A40D37">
        <w:rPr>
          <w:rFonts w:eastAsiaTheme="minorEastAsia" w:cstheme="minorHAnsi"/>
          <w:lang w:val="ru-RU"/>
        </w:rPr>
        <w:t>Т</w:t>
      </w:r>
      <w:r w:rsidR="00F25EA3" w:rsidRPr="000B4E36">
        <w:rPr>
          <w:rFonts w:eastAsiaTheme="minorEastAsia" w:cstheme="minorHAnsi"/>
          <w:lang w:val="ru-RU"/>
        </w:rPr>
        <w:t>аким образом учтена только явная зависимость от продольной длины. Неявно, светимость зависит от продольного эмиттанса сгустка так как накладывает ограничение на количество частиц.</w:t>
      </w:r>
    </w:p>
    <w:p w14:paraId="00DDEDC4" w14:textId="77777777" w:rsidR="00A66ABE" w:rsidRDefault="00A66ABE" w:rsidP="00B87105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Ускорение</w:t>
      </w:r>
    </w:p>
    <w:p w14:paraId="5CF73112" w14:textId="42FE548E" w:rsidR="000B4E36" w:rsidRPr="000B4E36" w:rsidRDefault="00A66ABE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lang w:val="ru-RU"/>
        </w:rPr>
      </w:pPr>
      <w:r>
        <w:rPr>
          <w:rFonts w:eastAsiaTheme="minorEastAsia" w:cstheme="minorHAnsi"/>
          <w:lang w:val="ru-RU"/>
        </w:rPr>
        <w:tab/>
      </w:r>
      <w:r w:rsidRPr="000B4E36">
        <w:rPr>
          <w:rFonts w:eastAsiaTheme="minorEastAsia" w:cstheme="minorHAnsi"/>
          <w:lang w:val="ru-RU"/>
        </w:rPr>
        <w:t>Рассмотрим эволюцию</w:t>
      </w:r>
      <w:r w:rsidR="00F25EA3" w:rsidRPr="00F25EA3">
        <w:rPr>
          <w:rFonts w:eastAsiaTheme="minorEastAsia" w:cstheme="minorHAnsi"/>
          <w:lang w:val="ru-RU"/>
        </w:rPr>
        <w:t xml:space="preserve"> </w:t>
      </w:r>
      <w:r w:rsidR="00F25EA3">
        <w:rPr>
          <w:rFonts w:eastAsiaTheme="minorEastAsia" w:cstheme="minorHAnsi"/>
          <w:lang w:val="ru-RU"/>
        </w:rPr>
        <w:t>продольного</w:t>
      </w:r>
      <w:r w:rsidRPr="000B4E36">
        <w:rPr>
          <w:rFonts w:eastAsiaTheme="minorEastAsia" w:cstheme="minorHAnsi"/>
          <w:lang w:val="ru-RU"/>
        </w:rPr>
        <w:t xml:space="preserve"> эмиттанса в процессе ускорения</w:t>
      </w:r>
      <w:r w:rsidR="00EF4044" w:rsidRPr="00EF4044">
        <w:rPr>
          <w:rFonts w:eastAsiaTheme="minorEastAsia" w:cstheme="minorHAnsi"/>
          <w:lang w:val="ru-RU"/>
        </w:rPr>
        <w:t xml:space="preserve"> </w:t>
      </w:r>
      <w:r w:rsidR="00EF4044">
        <w:rPr>
          <w:rFonts w:eastAsiaTheme="minorEastAsia" w:cstheme="minorHAnsi"/>
          <w:lang w:val="ru-RU"/>
        </w:rPr>
        <w:t>в барьерном ВЧ</w:t>
      </w:r>
      <w:r w:rsidRPr="000B4E36">
        <w:rPr>
          <w:rFonts w:eastAsiaTheme="minorEastAsia" w:cstheme="minorHAnsi"/>
          <w:lang w:val="ru-RU"/>
        </w:rPr>
        <w:t xml:space="preserve">. </w:t>
      </w:r>
      <w:r w:rsidR="00A40D37">
        <w:rPr>
          <w:rFonts w:eastAsiaTheme="minorEastAsia" w:cstheme="minorHAnsi"/>
          <w:lang w:val="ru-RU"/>
        </w:rPr>
        <w:t>Для достижения светимости</w:t>
      </w:r>
      <w:r w:rsidR="00D22CDD">
        <w:rPr>
          <w:rFonts w:eastAsiaTheme="minorEastAsia" w:cstheme="minorHAnsi"/>
          <w:lang w:val="ru-RU"/>
        </w:rPr>
        <w:t xml:space="preserve"> порядка</w:t>
      </w:r>
      <w:r w:rsidR="00A40D37">
        <w:rPr>
          <w:rFonts w:eastAsiaTheme="minorEastAsia" w:cstheme="minorHAnsi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eastAsiaTheme="minorEastAsia" w:hAnsi="Cambria Math" w:cstheme="minorHAnsi"/>
                <w:lang w:val="ru-RU"/>
              </w:rPr>
              <m:t>∙</m:t>
            </m:r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32</m:t>
            </m:r>
          </m:sup>
        </m:sSup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lang w:val="ru-RU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с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="00D22CDD" w:rsidRPr="00D22CDD">
        <w:rPr>
          <w:rFonts w:eastAsiaTheme="minorEastAsia" w:cstheme="minorHAnsi"/>
          <w:lang w:val="ru-RU"/>
        </w:rPr>
        <w:t>,</w:t>
      </w:r>
      <w:r w:rsidR="00A40D37">
        <w:rPr>
          <w:rFonts w:eastAsiaTheme="minorEastAsia" w:cstheme="minorHAnsi"/>
          <w:lang w:val="ru-RU"/>
        </w:rPr>
        <w:t xml:space="preserve"> </w:t>
      </w:r>
      <w:r w:rsidR="00D22CDD">
        <w:rPr>
          <w:rFonts w:eastAsiaTheme="minorEastAsia" w:cstheme="minorHAnsi"/>
          <w:lang w:val="ru-RU"/>
        </w:rPr>
        <w:t>к</w:t>
      </w:r>
      <w:r w:rsidRPr="000B4E36">
        <w:rPr>
          <w:rFonts w:eastAsiaTheme="minorEastAsia" w:cstheme="minorHAnsi"/>
          <w:lang w:val="ru-RU"/>
        </w:rPr>
        <w:t xml:space="preserve">онечный </w:t>
      </w:r>
      <w:r w:rsidR="00EF4044">
        <w:rPr>
          <w:rFonts w:eastAsiaTheme="minorEastAsia" w:cstheme="minorHAnsi"/>
          <w:lang w:val="ru-RU"/>
        </w:rPr>
        <w:t xml:space="preserve">среднеквадратичный нормализованный </w:t>
      </w:r>
      <w:r w:rsidR="00D22CDD">
        <w:rPr>
          <w:rFonts w:eastAsiaTheme="minorEastAsia" w:cstheme="minorHAnsi"/>
          <w:lang w:val="ru-RU"/>
        </w:rPr>
        <w:t xml:space="preserve">продольный </w:t>
      </w:r>
      <w:r w:rsidRPr="000B4E36">
        <w:rPr>
          <w:rFonts w:eastAsiaTheme="minorEastAsia" w:cstheme="minorHAnsi"/>
          <w:lang w:val="ru-RU"/>
        </w:rPr>
        <w:t xml:space="preserve">эмиттанс сгустка равен </w:t>
      </w:r>
      <m:oMath>
        <m:sSubSup>
          <m:sSubSupPr>
            <m:ctrlPr>
              <w:rPr>
                <w:rFonts w:ascii="Cambria Math" w:eastAsiaTheme="minorEastAsia" w:hAnsi="Cambria Math" w:cstheme="minorHAnsi"/>
                <w:iCs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sin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bunch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b>
        </m:sSub>
        <w:bookmarkStart w:id="1" w:name="OLE_LINK1"/>
        <m:r>
          <w:rPr>
            <w:rFonts w:ascii="Cambria Math" w:eastAsiaTheme="minorEastAsia" w:hAnsi="Cambria Math" w:cstheme="minorHAnsi"/>
            <w:lang w:val="ru-RU"/>
          </w:rPr>
          <m:t>π</m:t>
        </m:r>
        <w:bookmarkEnd w:id="1"/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=0,9 м</m:t>
        </m:r>
      </m:oMath>
      <w:r w:rsidRPr="000B4E36">
        <w:rPr>
          <w:rFonts w:eastAsiaTheme="minorEastAsia" w:cstheme="minorHAnsi"/>
          <w:lang w:val="ru-RU"/>
        </w:rPr>
        <w:t xml:space="preserve"> </w:t>
      </w:r>
      <w:r w:rsidR="00EF4044" w:rsidRPr="00EF4044">
        <w:rPr>
          <w:rFonts w:eastAsiaTheme="minorEastAsia" w:cstheme="minorHAnsi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 xml:space="preserve">=14,3,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 xml:space="preserve"> n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bunch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 xml:space="preserve">=22,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 xml:space="preserve">=0.6 м,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1,5∙10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-3</m:t>
            </m:r>
          </m:sup>
        </m:sSup>
      </m:oMath>
      <w:r w:rsidRPr="000B4E36">
        <w:rPr>
          <w:rFonts w:eastAsiaTheme="minorEastAsia" w:cstheme="minorHAnsi"/>
          <w:lang w:val="ru-RU"/>
        </w:rPr>
        <w:t>)</w:t>
      </w:r>
      <w:r w:rsidR="00B655AE">
        <w:rPr>
          <w:rFonts w:eastAsiaTheme="minorEastAsia" w:cstheme="minorHAnsi"/>
          <w:lang w:val="ru-RU"/>
        </w:rPr>
        <w:t xml:space="preserve"> при энергии порядка 13 ГэВ</w:t>
      </w:r>
      <w:r w:rsidRPr="000B4E36">
        <w:rPr>
          <w:rFonts w:eastAsiaTheme="minorEastAsia" w:cstheme="minorHAnsi"/>
          <w:lang w:val="ru-RU"/>
        </w:rPr>
        <w:t>.</w:t>
      </w:r>
      <w:r w:rsidR="00EF4044" w:rsidRPr="00EF4044">
        <w:rPr>
          <w:rFonts w:eastAsiaTheme="minorEastAsia" w:cstheme="minorHAnsi"/>
          <w:lang w:val="ru-RU"/>
        </w:rPr>
        <w:t xml:space="preserve"> </w:t>
      </w:r>
      <w:r w:rsidRPr="000B4E36">
        <w:rPr>
          <w:rFonts w:eastAsiaTheme="minorEastAsia" w:cstheme="minorHAnsi"/>
          <w:lang w:val="ru-RU"/>
        </w:rPr>
        <w:t xml:space="preserve">Формируется из эмиттанса равномерного сгустка в барьерном ВЧ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fin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, разделенного на 22 сгустка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sin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gym</m:t>
                </m:r>
              </m:sub>
            </m:sSub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fin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 при помощи ВЧ гимнастики. Эмиттанс барьерного ВЧ подвержен влиянию критической энергии на эмиттанс охлажденного пучка после инжекции</w:t>
      </w:r>
      <w:r w:rsidR="00B655AE">
        <w:rPr>
          <w:rFonts w:eastAsiaTheme="minorEastAsia" w:cstheme="minorHAnsi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fin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tr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. Охлажденный пучок формируется после инжекции, накопления и электронного охлаждения на 2-3 ГэВ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inj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. Только охлаждение уменьшает эмиттанс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&lt;1</m:t>
        </m:r>
      </m:oMath>
      <w:r w:rsidRPr="000B4E36">
        <w:rPr>
          <w:rFonts w:eastAsiaTheme="minorEastAsia" w:cstheme="minorHAnsi"/>
          <w:lang w:val="ru-RU"/>
        </w:rPr>
        <w:t xml:space="preserve">, остальные эффекты, только раздувают эмиттанс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gym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&gt;1</m:t>
        </m:r>
      </m:oMath>
      <w:r w:rsidRPr="000B4E36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&gt;1</m:t>
        </m:r>
      </m:oMath>
      <w:r w:rsidRPr="000B4E36">
        <w:rPr>
          <w:rFonts w:eastAsiaTheme="minorEastAsia" w:cstheme="minorHAnsi"/>
          <w:lang w:val="ru-RU"/>
        </w:rPr>
        <w:t xml:space="preserve">. Для гимнастики было принято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gym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=1.3</m:t>
        </m:r>
      </m:oMath>
      <w:r w:rsidRPr="000B4E36">
        <w:rPr>
          <w:rFonts w:eastAsiaTheme="minorEastAsia" w:cstheme="minorHAnsi"/>
          <w:lang w:val="ru-RU"/>
        </w:rPr>
        <w:t xml:space="preserve">, влияние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tr</m:t>
            </m:r>
          </m:sub>
        </m:sSub>
      </m:oMath>
      <w:r w:rsidRPr="000B4E36">
        <w:rPr>
          <w:rFonts w:eastAsiaTheme="minorEastAsia" w:cstheme="minorHAnsi"/>
          <w:lang w:val="ru-RU"/>
        </w:rPr>
        <w:t xml:space="preserve"> будет обсуждено далее.</w:t>
      </w:r>
    </w:p>
    <w:p w14:paraId="12227A93" w14:textId="77777777" w:rsidR="00583B6F" w:rsidRPr="00583B6F" w:rsidRDefault="00F31B38" w:rsidP="00583B6F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СКАЧОК КРИТИЧЕСКОЙ ЭНЕРГИИ</w:t>
      </w:r>
    </w:p>
    <w:p w14:paraId="4FC52215" w14:textId="77777777" w:rsidR="00583B6F" w:rsidRPr="00A017FA" w:rsidRDefault="00583B6F" w:rsidP="00A017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ru-RU"/>
        </w:rPr>
      </w:pPr>
      <w:r>
        <w:rPr>
          <w:lang w:val="ru-RU" w:eastAsia="ru-RU"/>
        </w:rPr>
        <w:tab/>
      </w:r>
      <w:r w:rsidRPr="00961741">
        <w:rPr>
          <w:rFonts w:cstheme="minorHAnsi"/>
          <w:lang w:val="ru-RU"/>
        </w:rPr>
        <w:t xml:space="preserve">Метод скачка критической энергии применяется для сохранения фазового объема при переходе через критическую энергию. В </w:t>
      </w:r>
      <w:r>
        <w:rPr>
          <w:rFonts w:cstheme="minorHAnsi"/>
          <w:lang w:val="en-US"/>
        </w:rPr>
        <w:t>NICA</w:t>
      </w:r>
      <w:r w:rsidRPr="00961741">
        <w:rPr>
          <w:rFonts w:cstheme="minorHAnsi"/>
          <w:lang w:val="ru-RU"/>
        </w:rPr>
        <w:t xml:space="preserve"> рассматривается скачок критической энергии за счёт сдвига бетатронных частот. Параметры скачка могут быть определены при рассмотрении магнитооптической структуры и возможностью изменения тока в квадрупольных линзах </w:t>
      </w:r>
      <w:r>
        <w:rPr>
          <w:rFonts w:cstheme="minorHAnsi"/>
          <w:lang w:val="ru-RU"/>
        </w:rPr>
        <w:t xml:space="preserve">в </w:t>
      </w:r>
      <w:r w:rsidRPr="00961741">
        <w:rPr>
          <w:rFonts w:cstheme="minorHAnsi"/>
          <w:lang w:val="ru-RU"/>
        </w:rPr>
        <w:t>поворотн</w:t>
      </w:r>
      <w:r>
        <w:rPr>
          <w:rFonts w:cstheme="minorHAnsi"/>
          <w:lang w:val="ru-RU"/>
        </w:rPr>
        <w:t>ых</w:t>
      </w:r>
      <w:r w:rsidRPr="00961741">
        <w:rPr>
          <w:rFonts w:cstheme="minorHAnsi"/>
          <w:lang w:val="ru-RU"/>
        </w:rPr>
        <w:t xml:space="preserve"> арках. </w:t>
      </w:r>
    </w:p>
    <w:p w14:paraId="43699F7A" w14:textId="782D4A37" w:rsidR="000628FA" w:rsidRDefault="00A017FA" w:rsidP="00583B6F">
      <w:pPr>
        <w:jc w:val="both"/>
        <w:rPr>
          <w:lang w:val="ru-RU"/>
        </w:rPr>
      </w:pPr>
      <w:r>
        <w:rPr>
          <w:lang w:val="ru-RU"/>
        </w:rPr>
        <w:tab/>
      </w:r>
      <w:r w:rsidR="0070657B">
        <w:rPr>
          <w:lang w:val="ru-RU"/>
        </w:rPr>
        <w:t>И</w:t>
      </w:r>
      <w:r w:rsidR="000628FA">
        <w:rPr>
          <w:lang w:val="ru-RU"/>
        </w:rPr>
        <w:t>зменени</w:t>
      </w:r>
      <w:r w:rsidR="0070657B">
        <w:rPr>
          <w:lang w:val="ru-RU"/>
        </w:rPr>
        <w:t>е</w:t>
      </w:r>
      <w:r w:rsidR="000628FA">
        <w:rPr>
          <w:lang w:val="ru-RU"/>
        </w:rPr>
        <w:t xml:space="preserve"> критической энергии</w:t>
      </w:r>
      <w:r w:rsidR="0070657B">
        <w:rPr>
          <w:lang w:val="ru-RU"/>
        </w:rPr>
        <w:t xml:space="preserve"> достигается путем изменения</w:t>
      </w:r>
      <w:r w:rsidR="000628FA">
        <w:rPr>
          <w:lang w:val="ru-RU"/>
        </w:rPr>
        <w:t xml:space="preserve"> коэффициента расширения орбиты</w:t>
      </w:r>
    </w:p>
    <w:p w14:paraId="1AD3C932" w14:textId="2B8BF5D0" w:rsidR="000628FA" w:rsidRPr="000628FA" w:rsidRDefault="000628FA" w:rsidP="00583B6F">
      <w:pPr>
        <w:jc w:val="both"/>
        <w:rPr>
          <w:lang w:val="ru-RU"/>
        </w:rPr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 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ds   (2)</m:t>
          </m:r>
        </m:oMath>
      </m:oMathPara>
    </w:p>
    <w:p w14:paraId="58B960CF" w14:textId="351218D2" w:rsidR="00A017FA" w:rsidRPr="0079453E" w:rsidRDefault="000628FA" w:rsidP="00583B6F">
      <w:pPr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lang w:val="ru-RU"/>
        </w:rPr>
        <w:t xml:space="preserve"> – дисперсионная функция,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lang w:val="ru-RU"/>
        </w:rPr>
        <w:t xml:space="preserve"> – кривизна орбиты. </w:t>
      </w:r>
      <w:r w:rsidR="0070657B">
        <w:rPr>
          <w:lang w:val="ru-RU"/>
        </w:rPr>
        <w:t xml:space="preserve">При этом необходима модуляция дисперсионной функции. Магнитооптическая структура поворотных арок </w:t>
      </w:r>
      <w:r w:rsidR="0070657B">
        <w:rPr>
          <w:lang w:val="en-US"/>
        </w:rPr>
        <w:t>NICA</w:t>
      </w:r>
      <w:r w:rsidR="0070657B" w:rsidRPr="0070657B">
        <w:rPr>
          <w:lang w:val="ru-RU"/>
        </w:rPr>
        <w:t xml:space="preserve"> </w:t>
      </w:r>
      <w:r w:rsidR="0070657B">
        <w:rPr>
          <w:lang w:val="ru-RU"/>
        </w:rPr>
        <w:t>состоит из 12 ФОДО ячеек с подавленной на краях дисперсией</w:t>
      </w:r>
      <w:r w:rsidR="00F84F6E">
        <w:rPr>
          <w:lang w:val="ru-RU"/>
        </w:rPr>
        <w:t xml:space="preserve"> </w:t>
      </w:r>
      <w:r w:rsidR="00F84F6E">
        <w:rPr>
          <w:rFonts w:eastAsiaTheme="minorEastAsia"/>
          <w:lang w:val="ru-RU"/>
        </w:rPr>
        <w:t>(Рис. 1а)</w:t>
      </w:r>
      <w:r w:rsidR="00D06A9D" w:rsidRPr="00D06A9D">
        <w:rPr>
          <w:lang w:val="ru-RU"/>
        </w:rPr>
        <w:t xml:space="preserve">. </w:t>
      </w:r>
      <w:ins w:id="2" w:author="Windows User" w:date="2024-04-29T23:55:00Z">
        <w:r w:rsidR="00B03995">
          <w:rPr>
            <w:lang w:val="ru-RU"/>
          </w:rPr>
          <w:t xml:space="preserve">С помощью программ для численного моделирования </w:t>
        </w:r>
      </w:ins>
      <w:ins w:id="3" w:author="Windows User" w:date="2024-04-29T23:56:00Z">
        <w:r w:rsidR="00B03995">
          <w:rPr>
            <w:lang w:val="ru-RU"/>
          </w:rPr>
          <w:t xml:space="preserve">движения пучка в магнитных системах ускорителей </w:t>
        </w:r>
      </w:ins>
      <w:del w:id="4" w:author="Windows User" w:date="2024-04-29T23:55:00Z">
        <w:r w:rsidR="00D06A9D" w:rsidDel="00B03995">
          <w:rPr>
            <w:lang w:val="ru-RU"/>
          </w:rPr>
          <w:delText>В</w:delText>
        </w:r>
        <w:r w:rsidRPr="000628FA" w:rsidDel="00B03995">
          <w:rPr>
            <w:lang w:val="ru-RU"/>
          </w:rPr>
          <w:delText xml:space="preserve"> </w:delText>
        </w:r>
      </w:del>
      <w:r w:rsidRPr="000628FA">
        <w:rPr>
          <w:lang w:val="en-US"/>
        </w:rPr>
        <w:t>MADX</w:t>
      </w:r>
      <w:r w:rsidRPr="000628FA">
        <w:rPr>
          <w:lang w:val="ru-RU"/>
        </w:rPr>
        <w:t xml:space="preserve"> [2] и </w:t>
      </w:r>
      <w:proofErr w:type="spellStart"/>
      <w:r w:rsidRPr="000628FA">
        <w:rPr>
          <w:lang w:val="en-US"/>
        </w:rPr>
        <w:t>OptiM</w:t>
      </w:r>
      <w:proofErr w:type="spellEnd"/>
      <w:r w:rsidRPr="000628FA">
        <w:rPr>
          <w:lang w:val="ru-RU"/>
        </w:rPr>
        <w:t xml:space="preserve"> [3]</w:t>
      </w:r>
      <w:r w:rsidRPr="009E6AC9">
        <w:rPr>
          <w:lang w:val="ru-RU"/>
        </w:rPr>
        <w:t xml:space="preserve"> </w:t>
      </w:r>
      <w:r w:rsidR="00583B6F" w:rsidRPr="00A15239">
        <w:rPr>
          <w:lang w:val="ru-RU"/>
        </w:rPr>
        <w:t xml:space="preserve">изучена зависимость изменения </w:t>
      </w:r>
      <w:r w:rsidR="00894731">
        <w:rPr>
          <w:lang w:val="ru-RU"/>
        </w:rPr>
        <w:t>критической энергии</w:t>
      </w:r>
      <w:r w:rsidR="00B67D0C">
        <w:rPr>
          <w:lang w:val="ru-RU"/>
        </w:rPr>
        <w:t xml:space="preserve"> от частоты бетатронных колебаний</w:t>
      </w:r>
      <w:r w:rsidR="00583B6F" w:rsidRPr="00A15239">
        <w:rPr>
          <w:rFonts w:eastAsiaTheme="minorEastAsia"/>
          <w:lang w:val="ru-RU"/>
        </w:rPr>
        <w:t xml:space="preserve">, при этом изменялся градиент в </w:t>
      </w:r>
      <w:r w:rsidR="00583B6F" w:rsidRPr="00B67D0C">
        <w:rPr>
          <w:rFonts w:eastAsiaTheme="minorEastAsia"/>
          <w:lang w:val="ru-RU"/>
        </w:rPr>
        <w:t>фокусирующих</w:t>
      </w:r>
      <w:r w:rsidR="00583B6F" w:rsidRPr="00A15239">
        <w:rPr>
          <w:rFonts w:eastAsiaTheme="minorEastAsia"/>
          <w:lang w:val="ru-RU"/>
        </w:rPr>
        <w:t xml:space="preserve"> квадрупольных линзах. </w:t>
      </w:r>
      <w:r w:rsidR="00583B6F">
        <w:rPr>
          <w:rFonts w:eastAsiaTheme="minorEastAsia"/>
          <w:lang w:val="ru-RU"/>
        </w:rPr>
        <w:t>И</w:t>
      </w:r>
      <w:r w:rsidR="00583B6F" w:rsidRPr="00A15239">
        <w:rPr>
          <w:rFonts w:eastAsiaTheme="minorEastAsia"/>
          <w:lang w:val="ru-RU"/>
        </w:rPr>
        <w:t xml:space="preserve">менно </w:t>
      </w:r>
      <w:r w:rsidR="00583B6F">
        <w:rPr>
          <w:rFonts w:eastAsiaTheme="minorEastAsia"/>
          <w:lang w:val="ru-RU"/>
        </w:rPr>
        <w:t xml:space="preserve">в </w:t>
      </w:r>
      <w:r w:rsidR="00583B6F" w:rsidRPr="00A15239">
        <w:rPr>
          <w:rFonts w:eastAsiaTheme="minorEastAsia"/>
          <w:lang w:val="ru-RU"/>
        </w:rPr>
        <w:t xml:space="preserve">этих элементах расположен максимум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83B6F" w:rsidRPr="00A15239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83B6F" w:rsidRPr="00A15239">
        <w:rPr>
          <w:rFonts w:eastAsiaTheme="minorEastAsia"/>
          <w:lang w:val="ru-RU"/>
        </w:rPr>
        <w:t>.</w:t>
      </w:r>
      <w:r w:rsidR="00583B6F">
        <w:rPr>
          <w:rFonts w:eastAsiaTheme="minorEastAsia"/>
          <w:lang w:val="ru-RU"/>
        </w:rPr>
        <w:t xml:space="preserve"> </w:t>
      </w:r>
      <w:r w:rsidR="00583B6F" w:rsidRPr="00A15239">
        <w:rPr>
          <w:lang w:val="ru-RU"/>
        </w:rPr>
        <w:t xml:space="preserve">В имеющейся структуре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eastAsiaTheme="minorEastAsia" w:hAnsi="Cambria Math"/>
            <w:lang w:val="ru-RU"/>
          </w:rPr>
          <m:t>=1.1</m:t>
        </m:r>
        <m:r>
          <m:rPr>
            <m:sty m:val="p"/>
          </m:rPr>
          <w:rPr>
            <w:rFonts w:ascii="Cambria Math" w:eastAsiaTheme="minorEastAsia" w:hAnsi="Cambria Math"/>
          </w:rPr>
          <m:t>Δq</m:t>
        </m:r>
      </m:oMath>
      <w:r w:rsidR="00583B6F" w:rsidRPr="00B67D0C">
        <w:rPr>
          <w:rFonts w:eastAsiaTheme="minorEastAsia"/>
          <w:bCs/>
          <w:lang w:val="ru-RU"/>
        </w:rPr>
        <w:t xml:space="preserve"> </w:t>
      </w:r>
      <w:r w:rsidR="00583B6F">
        <w:rPr>
          <w:rFonts w:eastAsiaTheme="minorEastAsia"/>
          <w:lang w:val="ru-RU"/>
        </w:rPr>
        <w:t>(Рис. 1</w:t>
      </w:r>
      <w:r w:rsidR="00F84F6E">
        <w:rPr>
          <w:rFonts w:eastAsiaTheme="minorEastAsia"/>
          <w:lang w:val="ru-RU"/>
        </w:rPr>
        <w:t>б</w:t>
      </w:r>
      <w:r w:rsidR="00583B6F">
        <w:rPr>
          <w:rFonts w:eastAsiaTheme="minorEastAsia"/>
          <w:lang w:val="ru-RU"/>
        </w:rPr>
        <w:t>)</w:t>
      </w:r>
      <w:r w:rsidR="00F84F6E">
        <w:rPr>
          <w:rFonts w:eastAsiaTheme="minorEastAsia"/>
          <w:lang w:val="ru-RU"/>
        </w:rPr>
        <w:t>. Д</w:t>
      </w:r>
      <w:r w:rsidR="00583B6F" w:rsidRPr="00A15239">
        <w:rPr>
          <w:rFonts w:eastAsiaTheme="minorEastAsia"/>
          <w:lang w:val="ru-RU"/>
        </w:rPr>
        <w:t xml:space="preserve">ля обеспечения скачка порядка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=0.09</m:t>
        </m:r>
      </m:oMath>
      <w:r w:rsidR="00583B6F" w:rsidRPr="00A15239">
        <w:rPr>
          <w:rFonts w:eastAsiaTheme="minorEastAsia"/>
          <w:lang w:val="ru-RU"/>
        </w:rPr>
        <w:t xml:space="preserve"> потребуется изменять частоту </w:t>
      </w:r>
      <w:r w:rsidR="00583B6F" w:rsidRPr="00B67D0C">
        <w:rPr>
          <w:rFonts w:eastAsiaTheme="minorEastAsia"/>
          <w:lang w:val="ru-RU"/>
        </w:rPr>
        <w:t xml:space="preserve">в пределах </w:t>
      </w:r>
      <m:oMath>
        <m:r>
          <w:rPr>
            <w:rFonts w:ascii="Cambria Math" w:eastAsiaTheme="minorEastAsia" w:hAnsi="Cambria Math"/>
            <w:lang w:val="ru-RU"/>
          </w:rPr>
          <m:t>±</m:t>
        </m:r>
        <m:r>
          <m:rPr>
            <m:sty m:val="p"/>
          </m:rPr>
          <w:rPr>
            <w:rFonts w:ascii="Cambria Math" w:eastAsiaTheme="minorEastAsia" w:hAnsi="Cambria Math"/>
          </w:rPr>
          <m:t>Δq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=0</m:t>
        </m:r>
        <m:r>
          <w:rPr>
            <w:rFonts w:ascii="Cambria Math" w:eastAsiaTheme="minorEastAsia" w:hAnsi="Cambria Math"/>
            <w:lang w:val="ru-RU"/>
          </w:rPr>
          <m:t>.05</m:t>
        </m:r>
      </m:oMath>
      <w:r w:rsidR="00583B6F" w:rsidRPr="00B67D0C">
        <w:rPr>
          <w:rFonts w:eastAsiaTheme="minorEastAsia"/>
          <w:lang w:val="ru-RU"/>
        </w:rPr>
        <w:t>.</w:t>
      </w:r>
      <w:r w:rsidR="005036CA">
        <w:rPr>
          <w:rFonts w:eastAsiaTheme="minorEastAsia"/>
          <w:lang w:val="ru-RU"/>
        </w:rPr>
        <w:t xml:space="preserve"> </w:t>
      </w:r>
      <w:r w:rsidR="00F84F6E">
        <w:rPr>
          <w:rFonts w:eastAsiaTheme="minorEastAsia"/>
          <w:lang w:val="ru-RU"/>
        </w:rPr>
        <w:t xml:space="preserve">Соответствующее </w:t>
      </w:r>
      <w:r w:rsidR="005036CA">
        <w:rPr>
          <w:rFonts w:eastAsiaTheme="minorEastAsia"/>
          <w:lang w:val="ru-RU"/>
        </w:rPr>
        <w:t xml:space="preserve">суммарное </w:t>
      </w:r>
      <w:r w:rsidR="00F84F6E">
        <w:rPr>
          <w:rFonts w:eastAsiaTheme="minorEastAsia"/>
          <w:lang w:val="ru-RU"/>
        </w:rPr>
        <w:t xml:space="preserve">изменение градиента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Kl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4</m:t>
            </m:r>
            <m:r>
              <w:rPr>
                <w:rFonts w:ascii="Cambria Math" w:eastAsiaTheme="minorEastAsia" w:hAnsi="Cambria Math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=0.055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p>
            </m:sSup>
          </m:den>
        </m:f>
      </m:oMath>
      <w:r w:rsidR="005036CA" w:rsidRPr="005036CA">
        <w:rPr>
          <w:rFonts w:eastAsiaTheme="minorEastAsia"/>
          <w:iCs/>
          <w:lang w:val="ru-RU"/>
        </w:rPr>
        <w:t xml:space="preserve">, </w:t>
      </w:r>
      <w:r w:rsidR="005036CA">
        <w:rPr>
          <w:rFonts w:eastAsiaTheme="minorEastAsia"/>
          <w:iCs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ru-RU"/>
          </w:rPr>
          <m:t>=11.5 м</m:t>
        </m:r>
      </m:oMath>
      <w:r w:rsidR="005036CA">
        <w:rPr>
          <w:rFonts w:eastAsiaTheme="minorEastAsia"/>
          <w:lang w:val="ru-RU"/>
        </w:rPr>
        <w:t xml:space="preserve"> – </w:t>
      </w:r>
      <w:r w:rsidR="005036CA">
        <w:rPr>
          <w:rFonts w:eastAsiaTheme="minorEastAsia"/>
          <w:iCs/>
          <w:lang w:val="ru-RU"/>
        </w:rPr>
        <w:t xml:space="preserve">средняя бета-функция. </w:t>
      </w:r>
      <w:r w:rsidR="005036CA" w:rsidRPr="007030B3">
        <w:rPr>
          <w:rFonts w:eastAsiaTheme="minorEastAsia"/>
          <w:lang w:val="ru-RU"/>
        </w:rPr>
        <w:t xml:space="preserve">Тогда </w:t>
      </w:r>
      <w:r w:rsidR="00B94661">
        <w:rPr>
          <w:rFonts w:eastAsiaTheme="minorEastAsia"/>
          <w:iCs/>
          <w:lang w:val="ru-RU"/>
        </w:rPr>
        <w:t>максимальное и</w:t>
      </w:r>
      <w:r w:rsidR="00B94661" w:rsidRPr="007030B3">
        <w:rPr>
          <w:rFonts w:eastAsiaTheme="minorEastAsia"/>
          <w:iCs/>
          <w:lang w:val="ru-RU"/>
        </w:rPr>
        <w:t>зменение градиента</w:t>
      </w:r>
      <w:r w:rsidR="00B94661">
        <w:rPr>
          <w:rFonts w:eastAsiaTheme="minorEastAsia"/>
          <w:iCs/>
          <w:lang w:val="ru-RU"/>
        </w:rPr>
        <w:t xml:space="preserve"> в одном квадруполе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Kl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BR</m:t>
        </m:r>
        <m:r>
          <w:rPr>
            <w:rFonts w:ascii="Cambria Math" w:eastAsiaTheme="minorEastAsia" w:hAnsi="Cambria Math"/>
            <w:lang w:val="ru-RU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  <w:lang w:val="ru-RU"/>
          </w:rPr>
          <m:t>)=0.5 Тл/м</m:t>
        </m:r>
      </m:oMath>
      <w:r w:rsidR="005036CA">
        <w:rPr>
          <w:rFonts w:eastAsiaTheme="minorEastAsia"/>
          <w:lang w:val="ru-RU"/>
        </w:rPr>
        <w:t xml:space="preserve">, </w:t>
      </w:r>
      <w:r w:rsidR="005036CA">
        <w:rPr>
          <w:iCs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=24</m:t>
        </m:r>
      </m:oMath>
      <w:r w:rsidR="00E11BC9" w:rsidRPr="00E11BC9">
        <w:rPr>
          <w:iCs/>
          <w:lang w:val="ru-RU"/>
        </w:rPr>
        <w:t xml:space="preserve"> </w:t>
      </w:r>
      <w:r w:rsidR="005036CA">
        <w:rPr>
          <w:iCs/>
          <w:lang w:val="ru-RU"/>
        </w:rPr>
        <w:t xml:space="preserve">– количество </w:t>
      </w:r>
      <w:r w:rsidR="00E11BC9" w:rsidRPr="007030B3">
        <w:rPr>
          <w:iCs/>
          <w:lang w:val="ru-RU"/>
        </w:rPr>
        <w:t>фокусирующих линз</w:t>
      </w:r>
      <w:r w:rsidR="00583B6F" w:rsidRPr="007030B3">
        <w:rPr>
          <w:rFonts w:eastAsiaTheme="minorEastAsia"/>
          <w:iCs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BR</m:t>
        </m:r>
        <m:r>
          <w:rPr>
            <w:rFonts w:ascii="Cambria Math" w:eastAsiaTheme="minorEastAsia" w:hAnsi="Cambria Math"/>
            <w:lang w:val="ru-RU"/>
          </w:rPr>
          <m:t>=22 Тл∙м</m:t>
        </m:r>
      </m:oMath>
      <w:r w:rsidR="00583B6F" w:rsidRPr="007030B3">
        <w:rPr>
          <w:rFonts w:eastAsiaTheme="minorEastAsia"/>
          <w:i/>
          <w:iCs/>
          <w:lang w:val="ru-RU"/>
        </w:rPr>
        <w:t xml:space="preserve"> – </w:t>
      </w:r>
      <w:r w:rsidR="00583B6F" w:rsidRPr="007030B3">
        <w:rPr>
          <w:rFonts w:eastAsiaTheme="minorEastAsia"/>
          <w:lang w:val="ru-RU"/>
        </w:rPr>
        <w:t>магнитная жесткость при кинетической энергии протонов 5</w:t>
      </w:r>
      <w:r w:rsidR="00B94661" w:rsidRPr="00B94661">
        <w:rPr>
          <w:rFonts w:eastAsiaTheme="minorEastAsia"/>
          <w:lang w:val="ru-RU"/>
        </w:rPr>
        <w:t>.</w:t>
      </w:r>
      <w:r w:rsidR="00583B6F" w:rsidRPr="007030B3">
        <w:rPr>
          <w:rFonts w:eastAsiaTheme="minorEastAsia"/>
          <w:lang w:val="ru-RU"/>
        </w:rPr>
        <w:t>7 ГэВ (критическая энергия)</w:t>
      </w:r>
      <w:r w:rsidR="00B94661" w:rsidRPr="00B94661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  <w:lang w:val="ru-RU"/>
          </w:rPr>
          <m:t>=0.47м</m:t>
        </m:r>
      </m:oMath>
      <w:r w:rsidR="00B94661" w:rsidRPr="00B94661">
        <w:rPr>
          <w:rFonts w:eastAsiaTheme="minorEastAsia"/>
          <w:lang w:val="ru-RU"/>
        </w:rPr>
        <w:t xml:space="preserve"> – </w:t>
      </w:r>
      <w:r w:rsidR="00B94661">
        <w:rPr>
          <w:rFonts w:eastAsiaTheme="minorEastAsia"/>
          <w:lang w:val="ru-RU"/>
        </w:rPr>
        <w:t>длина квадруполя</w:t>
      </w:r>
      <w:r w:rsidR="00583B6F" w:rsidRPr="007030B3">
        <w:rPr>
          <w:rFonts w:eastAsiaTheme="minorEastAsia"/>
          <w:iCs/>
          <w:lang w:val="ru-RU"/>
        </w:rPr>
        <w:t xml:space="preserve">. </w:t>
      </w:r>
      <w:r w:rsidR="00B94661">
        <w:rPr>
          <w:rFonts w:eastAsiaTheme="minorEastAsia"/>
          <w:iCs/>
          <w:lang w:val="ru-RU"/>
        </w:rPr>
        <w:t>При этом о</w:t>
      </w:r>
      <w:r w:rsidR="00A017FA" w:rsidRPr="007030B3">
        <w:rPr>
          <w:rFonts w:eastAsiaTheme="minorEastAsia"/>
          <w:iCs/>
          <w:lang w:val="ru-RU"/>
        </w:rPr>
        <w:t xml:space="preserve">граничение скорости </w:t>
      </w:r>
      <w:r w:rsidR="00A017FA" w:rsidRPr="007030B3">
        <w:rPr>
          <w:rFonts w:eastAsiaTheme="minorEastAsia"/>
          <w:iCs/>
          <w:lang w:val="ru-RU"/>
        </w:rPr>
        <w:lastRenderedPageBreak/>
        <w:t xml:space="preserve">нарастания тока приводит к ограничению в изменении градиента квадрупольных линз. Темп изменения критической энергии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=8.5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A017FA" w:rsidRPr="007030B3">
        <w:rPr>
          <w:rFonts w:eastAsiaTheme="minorEastAsia"/>
          <w:lang w:val="ru-RU"/>
        </w:rPr>
        <w:t>.</w:t>
      </w:r>
      <w:r w:rsidR="00DC3CD8" w:rsidRPr="00DC3CD8">
        <w:rPr>
          <w:rFonts w:eastAsiaTheme="minorEastAsia"/>
          <w:lang w:val="ru-RU"/>
        </w:rPr>
        <w:t>[</w:t>
      </w:r>
      <w:r w:rsidR="009E6AC9" w:rsidRPr="00C2619C">
        <w:rPr>
          <w:rFonts w:eastAsiaTheme="minorEastAsia"/>
          <w:lang w:val="ru-RU"/>
        </w:rPr>
        <w:t>4</w:t>
      </w:r>
      <w:r w:rsidR="00DC3CD8" w:rsidRPr="00DC3CD8">
        <w:rPr>
          <w:rFonts w:eastAsiaTheme="minorEastAsia"/>
          <w:lang w:val="ru-RU"/>
        </w:rPr>
        <w:t>]</w:t>
      </w:r>
    </w:p>
    <w:p w14:paraId="5AC3D597" w14:textId="4B5DA410" w:rsidR="007030B3" w:rsidRPr="00C470A1" w:rsidRDefault="00C470A1" w:rsidP="00583B6F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7935AE">
        <w:rPr>
          <w:rFonts w:eastAsiaTheme="minorEastAsia"/>
          <w:lang w:val="ru-RU"/>
        </w:rPr>
        <w:t xml:space="preserve">В протонном синхротроне </w:t>
      </w:r>
      <w:ins w:id="5" w:author="Windows User" w:date="2024-04-29T23:56:00Z">
        <w:r w:rsidR="00B03995">
          <w:rPr>
            <w:rFonts w:eastAsiaTheme="minorEastAsia"/>
            <w:lang w:val="ru-RU"/>
          </w:rPr>
          <w:t xml:space="preserve">НИЦ «Курчатовский институт» - ИФВЭ </w:t>
        </w:r>
      </w:ins>
      <w:bookmarkStart w:id="6" w:name="_GoBack"/>
      <w:bookmarkEnd w:id="6"/>
      <w:r w:rsidR="007935AE">
        <w:rPr>
          <w:rFonts w:eastAsiaTheme="minorEastAsia"/>
          <w:lang w:val="ru-RU"/>
        </w:rPr>
        <w:t xml:space="preserve">У-70 также используется методика скачка критической энергии </w:t>
      </w:r>
      <w:r w:rsidR="007935AE" w:rsidRPr="00DC3CD8">
        <w:rPr>
          <w:rFonts w:eastAsiaTheme="minorEastAsia"/>
          <w:lang w:val="ru-RU"/>
        </w:rPr>
        <w:t>[</w:t>
      </w:r>
      <w:r w:rsidR="007935AE" w:rsidRPr="00C2619C">
        <w:rPr>
          <w:rFonts w:eastAsiaTheme="minorEastAsia"/>
          <w:lang w:val="ru-RU"/>
        </w:rPr>
        <w:t>5</w:t>
      </w:r>
      <w:r w:rsidR="007935AE" w:rsidRPr="00DC3CD8">
        <w:rPr>
          <w:rFonts w:eastAsiaTheme="minorEastAsia"/>
          <w:lang w:val="ru-RU"/>
        </w:rPr>
        <w:t>]</w:t>
      </w:r>
      <w:r w:rsidR="007935AE">
        <w:rPr>
          <w:rFonts w:eastAsiaTheme="minorEastAsia"/>
          <w:lang w:val="ru-RU"/>
        </w:rPr>
        <w:t>. Магнитооптическая структура У-70</w:t>
      </w:r>
      <w:r w:rsidR="00F61991">
        <w:rPr>
          <w:rFonts w:eastAsiaTheme="minorEastAsia"/>
          <w:lang w:val="ru-RU"/>
        </w:rPr>
        <w:t xml:space="preserve"> является ФОДО-периодичной и</w:t>
      </w:r>
      <w:r w:rsidR="007935AE">
        <w:rPr>
          <w:rFonts w:eastAsiaTheme="minorEastAsia"/>
          <w:lang w:val="ru-RU"/>
        </w:rPr>
        <w:t xml:space="preserve"> состоит из </w:t>
      </w:r>
      <w:r w:rsidR="007935AE" w:rsidRPr="007935AE">
        <w:rPr>
          <w:rFonts w:eastAsiaTheme="minorEastAsia"/>
          <w:lang w:val="ru-RU"/>
        </w:rPr>
        <w:t xml:space="preserve">12 </w:t>
      </w:r>
      <w:r w:rsidR="00441454">
        <w:rPr>
          <w:rFonts w:eastAsiaTheme="minorEastAsia"/>
          <w:lang w:val="ru-RU"/>
        </w:rPr>
        <w:t>суперпериодов</w:t>
      </w:r>
      <w:r w:rsidR="00F61991">
        <w:rPr>
          <w:rFonts w:eastAsiaTheme="minorEastAsia"/>
          <w:lang w:val="ru-RU"/>
        </w:rPr>
        <w:t xml:space="preserve"> с </w:t>
      </w:r>
      <w:r w:rsidR="007935AE">
        <w:rPr>
          <w:rFonts w:eastAsiaTheme="minorEastAsia"/>
          <w:lang w:val="ru-RU"/>
        </w:rPr>
        <w:t>10</w:t>
      </w:r>
      <w:r w:rsidR="00F61991">
        <w:rPr>
          <w:rFonts w:eastAsiaTheme="minorEastAsia"/>
          <w:lang w:val="ru-RU"/>
        </w:rPr>
        <w:t xml:space="preserve"> магнитными блоками  с совмещенной функцией. </w:t>
      </w:r>
      <w:r w:rsidR="00F61991" w:rsidRPr="00F61991">
        <w:rPr>
          <w:rFonts w:eastAsiaTheme="minorEastAsia"/>
          <w:lang w:val="ru-RU"/>
        </w:rPr>
        <w:t>[6]</w:t>
      </w:r>
      <w:r w:rsidR="007935AE">
        <w:rPr>
          <w:rFonts w:eastAsiaTheme="minorEastAsia"/>
          <w:lang w:val="ru-RU"/>
        </w:rPr>
        <w:t xml:space="preserve"> Ускорение осуществляется </w:t>
      </w:r>
      <w:r>
        <w:rPr>
          <w:rFonts w:eastAsiaTheme="minorEastAsia"/>
          <w:lang w:val="ru-RU"/>
        </w:rPr>
        <w:t>гармоническ</w:t>
      </w:r>
      <w:r w:rsidR="00A67DF8">
        <w:rPr>
          <w:rFonts w:eastAsiaTheme="minorEastAsia"/>
          <w:lang w:val="ru-RU"/>
        </w:rPr>
        <w:t xml:space="preserve">им </w:t>
      </w:r>
      <w:r>
        <w:rPr>
          <w:rFonts w:eastAsiaTheme="minorEastAsia"/>
          <w:lang w:val="ru-RU"/>
        </w:rPr>
        <w:t>ВЧ</w:t>
      </w:r>
      <w:r w:rsidR="006F5D69">
        <w:rPr>
          <w:rFonts w:eastAsiaTheme="minorEastAsia"/>
          <w:lang w:val="ru-RU"/>
        </w:rPr>
        <w:t xml:space="preserve"> с темпом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lang w:val="en-US"/>
              </w:rPr>
              <m:t>U</m:t>
            </m:r>
            <m:r>
              <w:rPr>
                <w:rFonts w:ascii="Cambria Math" w:hAnsi="Cambria Math"/>
                <w:noProof/>
                <w:lang w:val="ru-RU"/>
              </w:rPr>
              <m:t>-70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=40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A67DF8">
        <w:rPr>
          <w:rFonts w:eastAsiaTheme="minorEastAsia"/>
          <w:lang w:val="ru-RU"/>
        </w:rPr>
        <w:t xml:space="preserve">. Скачок </w:t>
      </w:r>
      <w:r w:rsidR="007030B3" w:rsidRPr="007030B3">
        <w:rPr>
          <w:rFonts w:eastAsiaTheme="minorEastAsia"/>
          <w:lang w:val="ru-RU"/>
        </w:rPr>
        <w:t xml:space="preserve">достигается также искажением дисперсионной функции, </w:t>
      </w:r>
      <w:r>
        <w:rPr>
          <w:rFonts w:eastAsiaTheme="minorEastAsia"/>
          <w:lang w:val="ru-RU"/>
        </w:rPr>
        <w:t>однако без смещения рабочей точки</w:t>
      </w:r>
      <w:r w:rsidR="00DC3CD8" w:rsidRPr="00DC3CD8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Д</w:t>
      </w:r>
      <w:r w:rsidR="007030B3" w:rsidRPr="007030B3">
        <w:rPr>
          <w:rFonts w:eastAsiaTheme="minorEastAsia"/>
          <w:lang w:val="ru-RU"/>
        </w:rPr>
        <w:t>ополнительны</w:t>
      </w:r>
      <w:r>
        <w:rPr>
          <w:rFonts w:eastAsiaTheme="minorEastAsia"/>
          <w:lang w:val="ru-RU"/>
        </w:rPr>
        <w:t>е</w:t>
      </w:r>
      <w:r w:rsidR="007030B3" w:rsidRPr="007030B3">
        <w:rPr>
          <w:rFonts w:eastAsiaTheme="minorEastAsia"/>
          <w:lang w:val="ru-RU"/>
        </w:rPr>
        <w:t xml:space="preserve"> квадрупол</w:t>
      </w:r>
      <w:r>
        <w:rPr>
          <w:rFonts w:eastAsiaTheme="minorEastAsia"/>
          <w:lang w:val="ru-RU"/>
        </w:rPr>
        <w:t xml:space="preserve">и, расположенные </w:t>
      </w:r>
      <w:r w:rsidR="007030B3" w:rsidRPr="007030B3">
        <w:rPr>
          <w:lang w:val="ru-RU"/>
        </w:rPr>
        <w:t>через полпериода</w:t>
      </w:r>
      <w:r w:rsidR="007030B3" w:rsidRPr="007030B3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0.5×0.5</m:t>
        </m:r>
      </m:oMath>
      <w:r w:rsidR="007030B3" w:rsidRPr="007030B3">
        <w:rPr>
          <w:lang w:val="ru-RU"/>
        </w:rPr>
        <w:t xml:space="preserve"> которые имеют противоположные полярности</w:t>
      </w:r>
      <w:r w:rsidR="007030B3" w:rsidRPr="007030B3">
        <w:rPr>
          <w:rFonts w:eastAsiaTheme="minorEastAsia"/>
          <w:lang w:val="ru-RU"/>
        </w:rPr>
        <w:t>, модулиру</w:t>
      </w:r>
      <w:r>
        <w:rPr>
          <w:rFonts w:eastAsiaTheme="minorEastAsia"/>
          <w:lang w:val="ru-RU"/>
        </w:rPr>
        <w:t>ют</w:t>
      </w:r>
      <w:r w:rsidR="007030B3" w:rsidRPr="007030B3">
        <w:rPr>
          <w:rFonts w:eastAsiaTheme="minorEastAsia"/>
          <w:lang w:val="ru-RU"/>
        </w:rPr>
        <w:t xml:space="preserve"> дисперсионную функцию. </w:t>
      </w:r>
      <w:r w:rsidR="00A67DF8">
        <w:rPr>
          <w:rFonts w:eastAsiaTheme="minorEastAsia"/>
          <w:lang w:val="ru-RU"/>
        </w:rPr>
        <w:t>И</w:t>
      </w:r>
      <w:r w:rsidR="007030B3" w:rsidRPr="007030B3">
        <w:rPr>
          <w:rFonts w:eastAsiaTheme="minorEastAsia"/>
          <w:lang w:val="ru-RU"/>
        </w:rPr>
        <w:t xml:space="preserve">зменение критической энергии происходит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Sup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  <m:sup>
            <m:r>
              <w:rPr>
                <w:rFonts w:ascii="Cambria Math" w:hAnsi="Cambria Math"/>
                <w:noProof/>
                <w:lang w:val="en-US"/>
              </w:rPr>
              <m:t>U</m:t>
            </m:r>
            <m:r>
              <w:rPr>
                <w:rFonts w:ascii="Cambria Math" w:hAnsi="Cambria Math"/>
                <w:noProof/>
                <w:lang w:val="ru-RU"/>
              </w:rPr>
              <m:t>-70</m:t>
            </m:r>
          </m:sup>
        </m:sSubSup>
        <m:r>
          <w:rPr>
            <w:rFonts w:ascii="Cambria Math" w:eastAsiaTheme="minorEastAsia" w:hAnsi="Cambria Math"/>
            <w:lang w:val="ru-RU"/>
          </w:rPr>
          <m:t>=0.9</m:t>
        </m:r>
      </m:oMath>
      <w:r w:rsidRPr="00C470A1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 xml:space="preserve">Рис. </w:t>
      </w:r>
      <w:r w:rsidR="0079453E">
        <w:rPr>
          <w:rFonts w:eastAsiaTheme="minorEastAsia"/>
          <w:lang w:val="ru-RU"/>
        </w:rPr>
        <w:t>2</w:t>
      </w:r>
      <w:r>
        <w:rPr>
          <w:rFonts w:eastAsiaTheme="minorEastAsia"/>
          <w:lang w:val="ru-RU"/>
        </w:rPr>
        <w:t>а</w:t>
      </w:r>
      <w:r w:rsidRPr="00C470A1">
        <w:rPr>
          <w:rFonts w:eastAsiaTheme="minorEastAsia"/>
          <w:lang w:val="ru-RU"/>
        </w:rPr>
        <w:t>)</w:t>
      </w:r>
      <w:r w:rsidR="004D0EDC">
        <w:rPr>
          <w:rFonts w:eastAsiaTheme="minorEastAsia"/>
          <w:lang w:val="ru-RU"/>
        </w:rPr>
        <w:t xml:space="preserve"> за 1 мс</w:t>
      </w:r>
      <w:r w:rsidR="007030B3" w:rsidRPr="007030B3">
        <w:rPr>
          <w:rFonts w:eastAsiaTheme="minorEastAsia"/>
          <w:lang w:val="ru-RU"/>
        </w:rPr>
        <w:t xml:space="preserve">, </w:t>
      </w:r>
      <w:r w:rsidR="007030B3" w:rsidRPr="00C470A1">
        <w:rPr>
          <w:rFonts w:eastAsiaTheme="minorEastAsia"/>
          <w:lang w:val="ru-RU"/>
        </w:rPr>
        <w:t>то есть в 10 раз больше</w:t>
      </w:r>
      <w:r w:rsidR="004D0EDC">
        <w:rPr>
          <w:rFonts w:eastAsiaTheme="minorEastAsia"/>
          <w:lang w:val="ru-RU"/>
        </w:rPr>
        <w:t xml:space="preserve"> и в 100 раз быстрее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tr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lang w:val="en-US"/>
              </w:rPr>
              <m:t>U</m:t>
            </m:r>
            <m:r>
              <w:rPr>
                <w:rFonts w:ascii="Cambria Math" w:hAnsi="Cambria Math"/>
                <w:noProof/>
                <w:lang w:val="ru-RU"/>
              </w:rPr>
              <m:t>-70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=900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4D0EDC" w:rsidRPr="004D0EDC">
        <w:rPr>
          <w:rFonts w:eastAsiaTheme="minorEastAsia"/>
          <w:lang w:val="ru-RU"/>
        </w:rPr>
        <w:t>,</w:t>
      </w:r>
      <w:r w:rsidR="007030B3" w:rsidRPr="007030B3">
        <w:rPr>
          <w:rFonts w:eastAsiaTheme="minorEastAsia"/>
          <w:lang w:val="ru-RU"/>
        </w:rPr>
        <w:t xml:space="preserve"> по сравнению с упомянутым</w:t>
      </w:r>
      <w:r>
        <w:rPr>
          <w:rFonts w:eastAsiaTheme="minorEastAsia"/>
          <w:lang w:val="ru-RU"/>
        </w:rPr>
        <w:t xml:space="preserve"> скачком</w:t>
      </w:r>
      <w:r w:rsidR="007030B3" w:rsidRPr="007030B3">
        <w:rPr>
          <w:rFonts w:eastAsiaTheme="minorEastAsia"/>
          <w:lang w:val="ru-RU"/>
        </w:rPr>
        <w:t xml:space="preserve"> для </w:t>
      </w:r>
      <w:r w:rsidR="007935AE">
        <w:rPr>
          <w:rFonts w:eastAsiaTheme="minorEastAsia"/>
          <w:lang w:val="en-US"/>
        </w:rPr>
        <w:t>NICA</w:t>
      </w:r>
      <w:r w:rsidR="007030B3" w:rsidRPr="007030B3">
        <w:rPr>
          <w:rFonts w:eastAsiaTheme="minorEastAsia"/>
          <w:lang w:val="ru-RU"/>
        </w:rPr>
        <w:t xml:space="preserve">. Также показано </w:t>
      </w:r>
      <w:r w:rsidR="004D0EDC">
        <w:rPr>
          <w:rFonts w:eastAsiaTheme="minorEastAsia"/>
          <w:lang w:val="ru-RU"/>
        </w:rPr>
        <w:t xml:space="preserve">соответствующее </w:t>
      </w:r>
      <w:r w:rsidR="007030B3" w:rsidRPr="007030B3">
        <w:rPr>
          <w:rFonts w:eastAsiaTheme="minorEastAsia"/>
          <w:lang w:val="ru-RU"/>
        </w:rPr>
        <w:t xml:space="preserve">изменение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(Рис. </w:t>
      </w:r>
      <w:r w:rsidR="0079453E">
        <w:rPr>
          <w:rFonts w:eastAsiaTheme="minorEastAsia"/>
          <w:lang w:val="ru-RU"/>
        </w:rPr>
        <w:t>2</w:t>
      </w:r>
      <w:r>
        <w:rPr>
          <w:rFonts w:eastAsiaTheme="minorEastAsia"/>
          <w:lang w:val="ru-RU"/>
        </w:rPr>
        <w:t>б)</w:t>
      </w:r>
      <w:r w:rsidR="007030B3" w:rsidRPr="007030B3"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</w:rPr>
          <m:t>γ</m:t>
        </m:r>
      </m:oMath>
      <w:r w:rsidR="007030B3" w:rsidRPr="007030B3">
        <w:rPr>
          <w:rFonts w:eastAsiaTheme="minorEastAsia"/>
          <w:lang w:val="ru-RU"/>
        </w:rPr>
        <w:t xml:space="preserve"> – Лоренц-фактор пучка.</w:t>
      </w:r>
      <w:r>
        <w:rPr>
          <w:rFonts w:eastAsiaTheme="minorEastAsia"/>
          <w:lang w:val="ru-RU"/>
        </w:rPr>
        <w:t xml:space="preserve"> </w:t>
      </w:r>
      <w:r w:rsidRPr="00C470A1">
        <w:rPr>
          <w:rFonts w:eastAsiaTheme="minorEastAsia"/>
          <w:lang w:val="ru-RU"/>
        </w:rPr>
        <w:t>[</w:t>
      </w:r>
      <w:r w:rsidR="00A67DF8">
        <w:rPr>
          <w:rFonts w:eastAsiaTheme="minorEastAsia"/>
          <w:lang w:val="ru-RU"/>
        </w:rPr>
        <w:t>7</w:t>
      </w:r>
      <w:r w:rsidRPr="00C470A1">
        <w:rPr>
          <w:rFonts w:eastAsiaTheme="minorEastAsia"/>
          <w:lang w:val="ru-RU"/>
        </w:rPr>
        <w:t>]</w:t>
      </w:r>
    </w:p>
    <w:p w14:paraId="25E5ED61" w14:textId="1235B4AA" w:rsidR="008C33AF" w:rsidRPr="00F8779B" w:rsidRDefault="00F8779B" w:rsidP="00583B6F">
      <w:pPr>
        <w:jc w:val="both"/>
        <w:rPr>
          <w:rFonts w:eastAsiaTheme="minorEastAsia"/>
          <w:b/>
          <w:bCs/>
          <w:noProof/>
          <w:lang w:val="ru-RU"/>
        </w:rPr>
      </w:pPr>
      <w:r>
        <w:rPr>
          <w:rFonts w:eastAsiaTheme="minorEastAsia"/>
          <w:lang w:val="ru-RU"/>
        </w:rPr>
        <w:tab/>
        <w:t xml:space="preserve">Темп ускорения непосредственно влияет на динамику продольного движения. </w:t>
      </w:r>
      <w:r w:rsidR="008C33AF" w:rsidRPr="00A15239">
        <w:rPr>
          <w:lang w:val="ru-RU"/>
        </w:rPr>
        <w:t xml:space="preserve">В </w:t>
      </w:r>
      <w:r w:rsidR="00DC3CD8">
        <w:rPr>
          <w:lang w:val="en-US"/>
        </w:rPr>
        <w:t>NICA</w:t>
      </w:r>
      <w:r w:rsidR="008C33AF" w:rsidRPr="00A15239">
        <w:rPr>
          <w:lang w:val="ru-RU"/>
        </w:rPr>
        <w:t xml:space="preserve"> имеется 3 различные ВЧ станции: ВЧ-1 – барьерное, четыре ВЧ-2, восемь ВЧ-3 – гармонические с гармоническим числом 22 и 66 соответственно.</w:t>
      </w:r>
      <w:r w:rsidR="008C33AF" w:rsidRPr="00A15239">
        <w:rPr>
          <w:noProof/>
          <w:lang w:val="ru-RU"/>
        </w:rPr>
        <w:t xml:space="preserve"> </w:t>
      </w:r>
      <w:r w:rsidR="00A67DF8">
        <w:rPr>
          <w:noProof/>
          <w:lang w:val="ru-RU"/>
        </w:rPr>
        <w:t>М</w:t>
      </w:r>
      <w:r w:rsidR="008C33AF" w:rsidRPr="00A15239">
        <w:rPr>
          <w:noProof/>
          <w:lang w:val="ru-RU"/>
        </w:rPr>
        <w:t xml:space="preserve">аксимальное </w:t>
      </w:r>
      <w:r w:rsidR="00A67DF8">
        <w:rPr>
          <w:noProof/>
          <w:lang w:val="ru-RU"/>
        </w:rPr>
        <w:t xml:space="preserve">суммарное </w:t>
      </w:r>
      <w:r w:rsidR="008C33AF" w:rsidRPr="00A15239">
        <w:rPr>
          <w:noProof/>
          <w:lang w:val="ru-RU"/>
        </w:rPr>
        <w:t xml:space="preserve">напряжение составляет порядка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8C33AF" w:rsidRPr="00DC3CD8">
        <w:rPr>
          <w:noProof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=300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8C33AF" w:rsidRPr="00DC3CD8">
        <w:rPr>
          <w:rFonts w:eastAsiaTheme="minorEastAsia"/>
          <w:noProof/>
          <w:lang w:val="ru-RU"/>
        </w:rPr>
        <w:t xml:space="preserve"> и значительно больше, чем для </w:t>
      </w:r>
      <w:r w:rsidR="007A286F">
        <w:rPr>
          <w:rFonts w:eastAsiaTheme="minorEastAsia"/>
          <w:noProof/>
          <w:lang w:val="ru-RU"/>
        </w:rPr>
        <w:t xml:space="preserve">индунционного ускорения в </w:t>
      </w:r>
      <w:r w:rsidR="00CF6546">
        <w:rPr>
          <w:rFonts w:eastAsiaTheme="minorEastAsia"/>
          <w:noProof/>
          <w:lang w:val="ru-RU"/>
        </w:rPr>
        <w:t>барьерно</w:t>
      </w:r>
      <w:r w:rsidR="007A286F">
        <w:rPr>
          <w:rFonts w:eastAsiaTheme="minorEastAsia"/>
          <w:noProof/>
          <w:lang w:val="ru-RU"/>
        </w:rPr>
        <w:t xml:space="preserve">м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=0,2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7A286F">
        <w:rPr>
          <w:rFonts w:eastAsiaTheme="minorEastAsia"/>
          <w:noProof/>
          <w:lang w:val="ru-RU"/>
        </w:rPr>
        <w:t xml:space="preserve"> </w:t>
      </w:r>
      <w:r w:rsidR="007A286F" w:rsidRPr="007A286F">
        <w:rPr>
          <w:rFonts w:eastAsiaTheme="minorEastAsia"/>
          <w:noProof/>
          <w:lang w:val="ru-RU"/>
        </w:rPr>
        <w:t>[</w:t>
      </w:r>
      <w:r w:rsidR="00A67DF8">
        <w:rPr>
          <w:rFonts w:eastAsiaTheme="minorEastAsia"/>
          <w:noProof/>
          <w:lang w:val="ru-RU"/>
        </w:rPr>
        <w:t>8</w:t>
      </w:r>
      <w:r w:rsidR="007A286F" w:rsidRPr="007A286F">
        <w:rPr>
          <w:rFonts w:eastAsiaTheme="minorEastAsia"/>
          <w:noProof/>
          <w:lang w:val="ru-RU"/>
        </w:rPr>
        <w:t>]</w:t>
      </w:r>
      <w:r w:rsidR="008C33AF" w:rsidRPr="00F8779B">
        <w:rPr>
          <w:rFonts w:eastAsiaTheme="minorEastAsia"/>
          <w:noProof/>
          <w:lang w:val="ru-RU"/>
        </w:rPr>
        <w:t>.</w:t>
      </w:r>
    </w:p>
    <w:p w14:paraId="00D06ED2" w14:textId="77777777" w:rsidR="00C470A1" w:rsidRPr="00DC3CD8" w:rsidRDefault="00686621" w:rsidP="00DC3CD8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Гармоническое ВЧ</w:t>
      </w:r>
    </w:p>
    <w:p w14:paraId="573813D4" w14:textId="4CE6FAA4" w:rsidR="007030B3" w:rsidRDefault="00DC3CD8" w:rsidP="00B87105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6E5677">
        <w:rPr>
          <w:rFonts w:eastAsiaTheme="minorEastAsia"/>
          <w:lang w:val="ru-RU"/>
        </w:rPr>
        <w:t>Ускорение в</w:t>
      </w:r>
      <w:r w:rsidR="009868AC">
        <w:rPr>
          <w:rFonts w:eastAsiaTheme="minorEastAsia"/>
          <w:lang w:val="ru-RU"/>
        </w:rPr>
        <w:t xml:space="preserve"> гармоническом</w:t>
      </w:r>
      <w:r w:rsidR="006E5677">
        <w:rPr>
          <w:rFonts w:eastAsiaTheme="minorEastAsia"/>
          <w:lang w:val="ru-RU"/>
        </w:rPr>
        <w:t xml:space="preserve"> ВЧ-резонаторе достигается путем смещения фазы пучка </w:t>
      </w:r>
      <w:r w:rsidR="009868AC">
        <w:rPr>
          <w:rFonts w:eastAsiaTheme="minorEastAsia"/>
          <w:lang w:val="ru-RU"/>
        </w:rPr>
        <w:t>относительно</w:t>
      </w:r>
      <w:r w:rsidR="006E5677">
        <w:rPr>
          <w:rFonts w:eastAsiaTheme="minorEastAsia"/>
          <w:lang w:val="ru-RU"/>
        </w:rPr>
        <w:t xml:space="preserve"> фазы </w:t>
      </w:r>
      <w:r w:rsidR="009868AC">
        <w:rPr>
          <w:rFonts w:eastAsiaTheme="minorEastAsia"/>
          <w:lang w:val="ru-RU"/>
        </w:rPr>
        <w:t>ВЧ.</w:t>
      </w:r>
      <w:r w:rsidR="006E5677">
        <w:rPr>
          <w:rFonts w:eastAsiaTheme="minorEastAsia"/>
          <w:lang w:val="ru-RU"/>
        </w:rPr>
        <w:t xml:space="preserve"> </w:t>
      </w:r>
      <w:r w:rsidR="009868AC">
        <w:rPr>
          <w:rFonts w:eastAsiaTheme="minorEastAsia"/>
          <w:lang w:val="ru-RU"/>
        </w:rPr>
        <w:t>Т</w:t>
      </w:r>
      <w:r w:rsidR="00F8779B" w:rsidRPr="007030B3">
        <w:rPr>
          <w:rFonts w:eastAsiaTheme="minorEastAsia"/>
          <w:lang w:val="ru-RU"/>
        </w:rPr>
        <w:t xml:space="preserve">емп ускорения в гармоническом ВЧ-2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F8779B" w:rsidRPr="007030B3">
        <w:rPr>
          <w:rFonts w:eastAsiaTheme="minorEastAsia"/>
          <w:lang w:val="ru-RU"/>
        </w:rPr>
        <w:t xml:space="preserve"> больше максимального темпа изменения критической энергии</w:t>
      </w:r>
      <w:r w:rsidR="00F8779B">
        <w:rPr>
          <w:rFonts w:eastAsiaTheme="minorEastAsia"/>
          <w:lang w:val="ru-RU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F8779B" w:rsidRPr="007030B3">
        <w:rPr>
          <w:rFonts w:eastAsiaTheme="minorEastAsia"/>
          <w:lang w:val="ru-RU"/>
        </w:rPr>
        <w:t>.</w:t>
      </w:r>
      <w:r w:rsidR="00F8779B">
        <w:rPr>
          <w:rFonts w:eastAsiaTheme="minorEastAsia"/>
          <w:lang w:val="ru-RU"/>
        </w:rPr>
        <w:t xml:space="preserve"> </w:t>
      </w:r>
      <w:r w:rsidR="007030B3" w:rsidRPr="007030B3">
        <w:rPr>
          <w:rFonts w:eastAsiaTheme="minorEastAsia"/>
          <w:lang w:val="ru-RU"/>
        </w:rPr>
        <w:t>На Рис.</w:t>
      </w:r>
      <w:r w:rsidR="00ED1DBE">
        <w:rPr>
          <w:rFonts w:eastAsiaTheme="minorEastAsia"/>
          <w:lang w:val="ru-RU"/>
        </w:rPr>
        <w:t>3а</w:t>
      </w:r>
      <w:r w:rsidR="007030B3" w:rsidRPr="007030B3">
        <w:rPr>
          <w:rFonts w:eastAsiaTheme="minorEastAsia"/>
          <w:lang w:val="ru-RU"/>
        </w:rPr>
        <w:t xml:space="preserve"> показана схема </w:t>
      </w:r>
      <w:r w:rsidR="007030B3" w:rsidRPr="00DC3CD8">
        <w:rPr>
          <w:rFonts w:eastAsiaTheme="minorEastAsia"/>
          <w:lang w:val="ru-RU"/>
        </w:rPr>
        <w:t>симметричн</w:t>
      </w:r>
      <w:r w:rsidR="00CE2015">
        <w:rPr>
          <w:rFonts w:eastAsiaTheme="minorEastAsia"/>
          <w:lang w:val="ru-RU"/>
        </w:rPr>
        <w:t xml:space="preserve">ого скачка </w:t>
      </w:r>
      <w:r w:rsidR="007030B3" w:rsidRPr="007030B3">
        <w:rPr>
          <w:rFonts w:eastAsiaTheme="minorEastAsia"/>
          <w:lang w:val="ru-RU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/2</m:t>
        </m:r>
      </m:oMath>
      <w:r w:rsidR="007030B3" w:rsidRPr="007030B3">
        <w:rPr>
          <w:rFonts w:eastAsiaTheme="minorEastAsia"/>
          <w:lang w:val="ru-RU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/2</m:t>
        </m:r>
      </m:oMath>
      <w:r w:rsidR="007030B3" w:rsidRPr="007030B3">
        <w:rPr>
          <w:rFonts w:eastAsiaTheme="minorEastAsia"/>
          <w:lang w:val="ru-RU"/>
        </w:rPr>
        <w:t xml:space="preserve">. При этом предварительное увеличение критической энергии и соответствующее восстановление до стационарного значение может происходить не с максимальным темпом изменения критической энергии, а медленнее. Таким образом, время нахождения вблизи нулевого значения </w:t>
      </w:r>
      <m:oMath>
        <m:r>
          <w:rPr>
            <w:rFonts w:ascii="Cambria Math" w:eastAsiaTheme="minorEastAsia" w:hAnsi="Cambria Math"/>
          </w:rPr>
          <m:t>η</m:t>
        </m:r>
      </m:oMath>
      <w:r w:rsidR="007030B3" w:rsidRPr="007030B3">
        <w:rPr>
          <w:rFonts w:eastAsiaTheme="minorEastAsia"/>
          <w:lang w:val="ru-RU"/>
        </w:rPr>
        <w:t xml:space="preserve"> сокращается</w:t>
      </w:r>
      <w:r w:rsidR="00ED1DBE">
        <w:rPr>
          <w:rFonts w:eastAsiaTheme="minorEastAsia"/>
          <w:lang w:val="ru-RU"/>
        </w:rPr>
        <w:t xml:space="preserve">. </w:t>
      </w:r>
      <w:r w:rsidR="007030B3" w:rsidRPr="007030B3">
        <w:rPr>
          <w:rFonts w:eastAsiaTheme="minorEastAsia"/>
          <w:lang w:val="ru-RU"/>
        </w:rPr>
        <w:t>По сравнению со случаем скачка для У-70</w:t>
      </w:r>
      <w:r w:rsidR="00CE2015">
        <w:rPr>
          <w:rFonts w:eastAsiaTheme="minorEastAsia"/>
          <w:lang w:val="ru-RU"/>
        </w:rPr>
        <w:t>,</w:t>
      </w:r>
      <w:r w:rsidR="007030B3" w:rsidRPr="007030B3">
        <w:rPr>
          <w:rFonts w:eastAsiaTheme="minorEastAsia"/>
          <w:lang w:val="ru-RU"/>
        </w:rPr>
        <w:t xml:space="preserve"> коэффициент проскальзывания за время скачка изменяется медленно</w:t>
      </w:r>
      <w:r w:rsidR="00ED1DBE">
        <w:rPr>
          <w:rFonts w:eastAsiaTheme="minorEastAsia"/>
          <w:lang w:val="ru-RU"/>
        </w:rPr>
        <w:t xml:space="preserve"> (Рис. 3б)</w:t>
      </w:r>
      <w:r w:rsidR="007030B3" w:rsidRPr="007030B3">
        <w:rPr>
          <w:rFonts w:eastAsiaTheme="minorEastAsia"/>
          <w:lang w:val="ru-RU"/>
        </w:rPr>
        <w:t xml:space="preserve">. Долгое прибывание вблизи около нулевого значения </w:t>
      </w:r>
      <m:oMath>
        <m:r>
          <w:rPr>
            <w:rFonts w:ascii="Cambria Math" w:eastAsiaTheme="minorEastAsia" w:hAnsi="Cambria Math"/>
          </w:rPr>
          <m:t>η</m:t>
        </m:r>
      </m:oMath>
      <w:r w:rsidR="007030B3" w:rsidRPr="007030B3">
        <w:rPr>
          <w:rFonts w:eastAsiaTheme="minorEastAsia"/>
          <w:lang w:val="ru-RU"/>
        </w:rPr>
        <w:t xml:space="preserve"> и является опасным для продольной динамики пучка. Именно поэтому и применяется процедура скачка (быстрого пересечения) критическ</w:t>
      </w:r>
      <w:r w:rsidR="00C2619C">
        <w:rPr>
          <w:rFonts w:eastAsiaTheme="minorEastAsia"/>
          <w:lang w:val="ru-RU"/>
        </w:rPr>
        <w:t xml:space="preserve">ой </w:t>
      </w:r>
      <w:r w:rsidR="007030B3" w:rsidRPr="007030B3">
        <w:rPr>
          <w:rFonts w:eastAsiaTheme="minorEastAsia"/>
          <w:lang w:val="ru-RU"/>
        </w:rPr>
        <w:t>энерг</w:t>
      </w:r>
      <w:r w:rsidR="00C2619C">
        <w:rPr>
          <w:rFonts w:eastAsiaTheme="minorEastAsia"/>
          <w:lang w:val="ru-RU"/>
        </w:rPr>
        <w:t>ии</w:t>
      </w:r>
      <w:r w:rsidR="007030B3" w:rsidRPr="007030B3">
        <w:rPr>
          <w:rFonts w:eastAsiaTheme="minorEastAsia"/>
          <w:lang w:val="ru-RU"/>
        </w:rPr>
        <w:t xml:space="preserve">. В данном случае из-за </w:t>
      </w:r>
      <w:r w:rsidR="007030B3" w:rsidRPr="00CE2015">
        <w:rPr>
          <w:rFonts w:eastAsiaTheme="minorEastAsia"/>
          <w:lang w:val="ru-RU"/>
        </w:rPr>
        <w:t xml:space="preserve">ограниченной величины самого скачка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ru-RU"/>
          </w:rPr>
          <m:t>=0,09</m:t>
        </m:r>
      </m:oMath>
      <w:r w:rsidR="007030B3" w:rsidRPr="00CE2015">
        <w:rPr>
          <w:rFonts w:eastAsiaTheme="minorEastAsia"/>
          <w:lang w:val="ru-RU"/>
        </w:rPr>
        <w:t xml:space="preserve">, а также ограниченного темпа изменения критической энергии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ru-RU"/>
          </w:rPr>
          <m:t xml:space="preserve">8,5 </m:t>
        </m:r>
        <m:sSup>
          <m:sSupPr>
            <m:ctrlPr>
              <w:rPr>
                <w:rFonts w:ascii="Cambria Math" w:eastAsiaTheme="minorEastAsia" w:hAnsi="Cambria Math"/>
                <w:noProof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7030B3" w:rsidRPr="00CE2015">
        <w:rPr>
          <w:rFonts w:eastAsiaTheme="minorEastAsia"/>
          <w:lang w:val="ru-RU"/>
        </w:rPr>
        <w:t>,</w:t>
      </w:r>
      <w:r w:rsidR="007030B3" w:rsidRPr="007030B3">
        <w:rPr>
          <w:rFonts w:eastAsiaTheme="minorEastAsia"/>
          <w:lang w:val="ru-RU"/>
        </w:rPr>
        <w:t xml:space="preserve"> сам скачок оказывается незначительным.</w:t>
      </w:r>
    </w:p>
    <w:p w14:paraId="1D5D85EF" w14:textId="77777777" w:rsidR="007030B3" w:rsidRPr="007030B3" w:rsidRDefault="007030B3" w:rsidP="007030B3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Барьерное ВЧ</w:t>
      </w:r>
    </w:p>
    <w:p w14:paraId="27E7DF91" w14:textId="4258188A" w:rsidR="00EC2CEE" w:rsidRDefault="0048179A" w:rsidP="00C2619C">
      <w:pPr>
        <w:jc w:val="both"/>
        <w:rPr>
          <w:rFonts w:eastAsiaTheme="minorEastAsia"/>
          <w:lang w:val="ru-RU"/>
        </w:rPr>
      </w:pPr>
      <w:r>
        <w:rPr>
          <w:rFonts w:eastAsiaTheme="minorEastAsia"/>
          <w:iCs/>
          <w:lang w:val="ru-RU"/>
        </w:rPr>
        <w:tab/>
      </w:r>
      <w:r w:rsidR="00C225E1">
        <w:rPr>
          <w:rFonts w:eastAsiaTheme="minorEastAsia"/>
          <w:iCs/>
          <w:lang w:val="ru-RU"/>
        </w:rPr>
        <w:t>Барьерное ВЧ-</w:t>
      </w:r>
      <w:r w:rsidR="00004DFD">
        <w:rPr>
          <w:rFonts w:eastAsiaTheme="minorEastAsia"/>
          <w:iCs/>
          <w:lang w:val="ru-RU"/>
        </w:rPr>
        <w:t xml:space="preserve">1 </w:t>
      </w:r>
      <w:r w:rsidR="00004DFD" w:rsidRPr="00004DFD">
        <w:rPr>
          <w:rFonts w:eastAsiaTheme="minorEastAsia"/>
          <w:iCs/>
          <w:lang w:val="ru-RU"/>
        </w:rPr>
        <w:t xml:space="preserve">генерирует </w:t>
      </w:r>
      <w:r w:rsidR="00004DFD">
        <w:rPr>
          <w:rFonts w:eastAsiaTheme="minorEastAsia"/>
          <w:iCs/>
          <w:lang w:val="ru-RU"/>
        </w:rPr>
        <w:t xml:space="preserve">барьерные </w:t>
      </w:r>
      <w:r w:rsidR="00004DFD" w:rsidRPr="00004DFD">
        <w:rPr>
          <w:rFonts w:eastAsiaTheme="minorEastAsia"/>
          <w:iCs/>
          <w:lang w:val="ru-RU"/>
        </w:rPr>
        <w:t>импульс</w:t>
      </w:r>
      <w:r w:rsidR="00004DFD">
        <w:rPr>
          <w:rFonts w:eastAsiaTheme="minorEastAsia"/>
          <w:iCs/>
          <w:lang w:val="ru-RU"/>
        </w:rPr>
        <w:t xml:space="preserve">ы </w:t>
      </w:r>
      <w:r w:rsidR="00004DFD" w:rsidRPr="00004DFD">
        <w:rPr>
          <w:rFonts w:eastAsiaTheme="minorEastAsia"/>
          <w:iCs/>
          <w:lang w:val="ru-RU"/>
        </w:rPr>
        <w:t>5 кВ</w:t>
      </w:r>
      <w:r w:rsidR="00004DFD">
        <w:rPr>
          <w:rFonts w:eastAsiaTheme="minorEastAsia"/>
          <w:iCs/>
          <w:lang w:val="ru-RU"/>
        </w:rPr>
        <w:t xml:space="preserve"> для удержания пучка, </w:t>
      </w:r>
      <w:r w:rsidR="00004DFD" w:rsidRPr="00004DFD">
        <w:rPr>
          <w:rFonts w:eastAsiaTheme="minorEastAsia"/>
          <w:iCs/>
          <w:lang w:val="ru-RU"/>
        </w:rPr>
        <w:t>ускорен</w:t>
      </w:r>
      <w:r w:rsidR="007145BF">
        <w:rPr>
          <w:rFonts w:eastAsiaTheme="minorEastAsia"/>
          <w:iCs/>
          <w:lang w:val="ru-RU"/>
        </w:rPr>
        <w:t>ие достигается</w:t>
      </w:r>
      <w:r w:rsidR="00004DFD">
        <w:rPr>
          <w:rFonts w:eastAsiaTheme="minorEastAsia"/>
          <w:iCs/>
          <w:lang w:val="ru-RU"/>
        </w:rPr>
        <w:t xml:space="preserve"> </w:t>
      </w:r>
      <w:r w:rsidR="007145BF">
        <w:rPr>
          <w:rFonts w:eastAsiaTheme="minorEastAsia"/>
          <w:iCs/>
          <w:lang w:val="ru-RU"/>
        </w:rPr>
        <w:t>индукционно</w:t>
      </w:r>
      <w:r w:rsidR="007145BF" w:rsidRPr="007145BF">
        <w:rPr>
          <w:rFonts w:eastAsiaTheme="minorEastAsia"/>
          <w:iCs/>
          <w:lang w:val="ru-RU"/>
        </w:rPr>
        <w:t>,</w:t>
      </w:r>
      <w:r w:rsidR="007145BF">
        <w:rPr>
          <w:rFonts w:eastAsiaTheme="minorEastAsia"/>
          <w:iCs/>
          <w:lang w:val="ru-RU"/>
        </w:rPr>
        <w:t xml:space="preserve"> меандром</w:t>
      </w:r>
      <w:r w:rsidR="007145BF" w:rsidRPr="00004DFD">
        <w:rPr>
          <w:rFonts w:eastAsiaTheme="minorEastAsia"/>
          <w:iCs/>
          <w:lang w:val="ru-RU"/>
        </w:rPr>
        <w:t xml:space="preserve"> </w:t>
      </w:r>
      <w:r w:rsidR="007145BF">
        <w:rPr>
          <w:rFonts w:eastAsiaTheme="minorEastAsia"/>
          <w:iCs/>
          <w:lang w:val="ru-RU"/>
        </w:rPr>
        <w:t xml:space="preserve">с напряжением 300 </w:t>
      </w:r>
      <w:r w:rsidR="007145BF" w:rsidRPr="00004DFD">
        <w:rPr>
          <w:rFonts w:eastAsiaTheme="minorEastAsia"/>
          <w:iCs/>
          <w:lang w:val="ru-RU"/>
        </w:rPr>
        <w:t>В</w:t>
      </w:r>
      <w:r w:rsidR="007145BF">
        <w:rPr>
          <w:rFonts w:eastAsiaTheme="minorEastAsia"/>
          <w:iCs/>
          <w:lang w:val="ru-RU"/>
        </w:rPr>
        <w:t xml:space="preserve"> </w:t>
      </w:r>
      <w:r w:rsidR="007145BF" w:rsidRPr="0048179A">
        <w:rPr>
          <w:rFonts w:eastAsiaTheme="minorEastAsia"/>
          <w:iCs/>
          <w:lang w:val="ru-RU"/>
        </w:rPr>
        <w:t>[</w:t>
      </w:r>
      <w:r w:rsidR="007145BF">
        <w:rPr>
          <w:rFonts w:eastAsiaTheme="minorEastAsia"/>
          <w:iCs/>
          <w:lang w:val="ru-RU"/>
        </w:rPr>
        <w:t>8</w:t>
      </w:r>
      <w:r w:rsidR="007145BF" w:rsidRPr="0048179A">
        <w:rPr>
          <w:rFonts w:eastAsiaTheme="minorEastAsia"/>
          <w:iCs/>
          <w:lang w:val="ru-RU"/>
        </w:rPr>
        <w:t>]</w:t>
      </w:r>
      <w:r w:rsidR="00004DFD">
        <w:rPr>
          <w:rFonts w:eastAsiaTheme="minorEastAsia"/>
          <w:iCs/>
          <w:lang w:val="ru-RU"/>
        </w:rPr>
        <w:t xml:space="preserve">. </w:t>
      </w:r>
      <w:r w:rsidR="007145BF">
        <w:rPr>
          <w:rFonts w:eastAsiaTheme="minorEastAsia"/>
          <w:iCs/>
          <w:lang w:val="ru-RU"/>
        </w:rPr>
        <w:t>Т</w:t>
      </w:r>
      <w:r w:rsidR="00F8779B">
        <w:rPr>
          <w:rFonts w:eastAsiaTheme="minorEastAsia"/>
          <w:iCs/>
          <w:lang w:val="ru-RU"/>
        </w:rPr>
        <w:t>емп</w:t>
      </w:r>
      <w:r w:rsidR="007145BF">
        <w:rPr>
          <w:rFonts w:eastAsiaTheme="minorEastAsia"/>
          <w:iCs/>
          <w:lang w:val="ru-RU"/>
        </w:rPr>
        <w:t xml:space="preserve"> ускорения</w:t>
      </w:r>
      <w:r w:rsidR="00F8779B">
        <w:rPr>
          <w:rFonts w:eastAsiaTheme="minorEastAsia"/>
          <w:i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=0,2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842E0F">
        <w:rPr>
          <w:rFonts w:eastAsiaTheme="minorEastAsia"/>
          <w:lang w:val="ru-RU"/>
        </w:rPr>
        <w:t xml:space="preserve"> </w:t>
      </w:r>
      <w:r w:rsidR="007145BF">
        <w:rPr>
          <w:rFonts w:eastAsiaTheme="minorEastAsia"/>
          <w:lang w:val="ru-RU"/>
        </w:rPr>
        <w:t xml:space="preserve">значительно ниже по сравнению с гармоническим </w:t>
      </w:r>
      <w:r w:rsidR="00842E0F">
        <w:rPr>
          <w:rFonts w:eastAsiaTheme="minorEastAsia"/>
          <w:lang w:val="ru-RU"/>
        </w:rPr>
        <w:t>(Рис. 4а)</w:t>
      </w:r>
      <w:r>
        <w:rPr>
          <w:rFonts w:eastAsiaTheme="minorEastAsia"/>
          <w:iCs/>
          <w:lang w:val="ru-RU"/>
        </w:rPr>
        <w:t xml:space="preserve">. </w:t>
      </w:r>
      <w:r w:rsidR="007030B3" w:rsidRPr="007030B3">
        <w:rPr>
          <w:rFonts w:eastAsiaTheme="minorEastAsia"/>
          <w:iCs/>
          <w:lang w:val="ru-RU"/>
        </w:rPr>
        <w:t xml:space="preserve">Скачок происходит за тоже время (10 мс), что и для случая гармонического ВЧ. Продольная динамика в таком ВЧ отличается от случая гармонического. </w:t>
      </w:r>
      <w:r w:rsidR="00C2619C">
        <w:rPr>
          <w:rFonts w:eastAsiaTheme="minorEastAsia"/>
          <w:lang w:val="ru-RU"/>
        </w:rPr>
        <w:t xml:space="preserve">При этом достигает малого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=-2,5×</m:t>
        </m:r>
        <m:sSup>
          <m:sSup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-4</m:t>
            </m:r>
          </m:sup>
        </m:sSup>
      </m:oMath>
      <w:r w:rsidR="00842E0F">
        <w:rPr>
          <w:rFonts w:eastAsiaTheme="minorEastAsia"/>
          <w:iCs/>
          <w:lang w:val="ru-RU"/>
        </w:rPr>
        <w:t xml:space="preserve"> и удерживается вблизи малого значения</w:t>
      </w:r>
      <w:r w:rsidR="00C2619C" w:rsidRPr="00C2619C">
        <w:rPr>
          <w:rFonts w:eastAsiaTheme="minorEastAsia"/>
          <w:iCs/>
          <w:lang w:val="ru-RU"/>
        </w:rPr>
        <w:t xml:space="preserve">, </w:t>
      </w:r>
      <w:r w:rsidR="00C2619C">
        <w:rPr>
          <w:rFonts w:eastAsiaTheme="minorEastAsia"/>
          <w:iCs/>
          <w:lang w:val="ru-RU"/>
        </w:rPr>
        <w:t xml:space="preserve">в этом случае </w:t>
      </w:r>
      <w:r w:rsidR="00C2619C" w:rsidRPr="007030B3">
        <w:rPr>
          <w:rFonts w:eastAsiaTheme="minorEastAsia"/>
          <w:iCs/>
          <w:lang w:val="ru-RU"/>
        </w:rPr>
        <w:t>нелинейность</w:t>
      </w:r>
      <w:r w:rsidR="00C2619C">
        <w:rPr>
          <w:rFonts w:eastAsiaTheme="minorEastAsia"/>
          <w:iCs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η</m:t>
        </m:r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</w:rPr>
          <m:t>δ</m:t>
        </m:r>
      </m:oMath>
      <w:r w:rsidR="00C2619C" w:rsidRPr="004E5834">
        <w:rPr>
          <w:rFonts w:eastAsiaTheme="minorEastAsia"/>
          <w:lang w:val="ru-RU"/>
        </w:rPr>
        <w:t xml:space="preserve">, </w:t>
      </w:r>
      <w:r w:rsidR="004E5834">
        <w:rPr>
          <w:rFonts w:eastAsiaTheme="minorEastAsia"/>
          <w:lang w:val="ru-RU"/>
        </w:rPr>
        <w:t>сказывается на частицах</w:t>
      </w:r>
      <w:r w:rsidR="00C2619C">
        <w:rPr>
          <w:rFonts w:eastAsiaTheme="minorEastAsia"/>
          <w:lang w:val="ru-RU"/>
        </w:rPr>
        <w:t xml:space="preserve"> </w:t>
      </w:r>
      <w:r w:rsidR="004E5834">
        <w:rPr>
          <w:rFonts w:eastAsiaTheme="minorEastAsia"/>
          <w:lang w:val="ru-RU"/>
        </w:rPr>
        <w:t xml:space="preserve">с большим </w:t>
      </w:r>
      <m:oMath>
        <m:r>
          <w:rPr>
            <w:rFonts w:ascii="Cambria Math" w:eastAsiaTheme="minorEastAsia" w:hAnsi="Cambria Math"/>
          </w:rPr>
          <m:t>δ</m:t>
        </m:r>
      </m:oMath>
      <w:r w:rsidR="004E5834">
        <w:rPr>
          <w:rFonts w:eastAsiaTheme="minorEastAsia"/>
          <w:lang w:val="ru-RU"/>
        </w:rPr>
        <w:t xml:space="preserve">. Однако, </w:t>
      </w:r>
      <w:r w:rsidR="00C2619C">
        <w:rPr>
          <w:rFonts w:eastAsiaTheme="minorEastAsia"/>
          <w:lang w:val="ru-RU"/>
        </w:rPr>
        <w:t>д</w:t>
      </w:r>
      <w:r w:rsidR="00C2619C" w:rsidRPr="007030B3">
        <w:rPr>
          <w:rFonts w:eastAsiaTheme="minorEastAsia"/>
          <w:lang w:val="ru-RU"/>
        </w:rPr>
        <w:t>ля барьерного ВЧ это не опасно, так как нет дополнительного возбуждения, которое может вытолкнуть частицы вне сепаратрисы</w:t>
      </w:r>
      <w:r w:rsidR="004E5834">
        <w:rPr>
          <w:rFonts w:eastAsiaTheme="minorEastAsia"/>
          <w:lang w:val="ru-RU"/>
        </w:rPr>
        <w:t xml:space="preserve"> и может только исказить распределение между барьерами</w:t>
      </w:r>
      <w:r w:rsidR="00C2619C" w:rsidRPr="007030B3">
        <w:rPr>
          <w:rFonts w:eastAsiaTheme="minorEastAsia"/>
          <w:lang w:val="ru-RU"/>
        </w:rPr>
        <w:t xml:space="preserve">. </w:t>
      </w:r>
      <w:r w:rsidR="00C2619C" w:rsidRPr="007030B3">
        <w:rPr>
          <w:rFonts w:eastAsiaTheme="minorEastAsia"/>
          <w:iCs/>
          <w:lang w:val="ru-RU"/>
        </w:rPr>
        <w:t xml:space="preserve">Профиль пучка имеет ненулевой градиент только по краям, где </w:t>
      </w:r>
      <w:r w:rsidR="00C2619C" w:rsidRPr="007030B3">
        <w:rPr>
          <w:rFonts w:eastAsiaTheme="minorEastAsia"/>
          <w:iCs/>
          <w:lang w:val="ru-RU"/>
        </w:rPr>
        <w:lastRenderedPageBreak/>
        <w:t>частицы отражаются от барьера.</w:t>
      </w:r>
      <w:r w:rsidR="00C2619C">
        <w:rPr>
          <w:rFonts w:eastAsiaTheme="minorEastAsia"/>
          <w:iCs/>
          <w:lang w:val="ru-RU"/>
        </w:rPr>
        <w:t xml:space="preserve"> </w:t>
      </w:r>
      <w:r w:rsidR="007030B3" w:rsidRPr="007030B3">
        <w:rPr>
          <w:rFonts w:eastAsiaTheme="minorEastAsia"/>
          <w:lang w:val="ru-RU"/>
        </w:rPr>
        <w:t>После поднятия критической энергии происходит скачок критической энергии</w:t>
      </w:r>
      <w:r w:rsidR="00437D30">
        <w:rPr>
          <w:rFonts w:eastAsiaTheme="minorEastAsia"/>
          <w:lang w:val="ru-RU"/>
        </w:rPr>
        <w:t xml:space="preserve"> за 10 мс</w:t>
      </w:r>
      <w:r w:rsidR="007030B3" w:rsidRPr="007030B3">
        <w:rPr>
          <w:rFonts w:eastAsiaTheme="minorEastAsia"/>
          <w:lang w:val="ru-RU"/>
        </w:rPr>
        <w:t xml:space="preserve"> в отсутствие барьеров. За это время фазовый портрет изменяется незначительного. А затем, захватывается барьер</w:t>
      </w:r>
      <w:r w:rsidR="004E5834">
        <w:rPr>
          <w:rFonts w:eastAsiaTheme="minorEastAsia"/>
          <w:lang w:val="ru-RU"/>
        </w:rPr>
        <w:t>ами</w:t>
      </w:r>
      <w:r w:rsidR="007030B3" w:rsidRPr="007030B3">
        <w:rPr>
          <w:rFonts w:eastAsiaTheme="minorEastAsia"/>
          <w:lang w:val="ru-RU"/>
        </w:rPr>
        <w:t xml:space="preserve"> с обратной полярностью.</w:t>
      </w:r>
    </w:p>
    <w:p w14:paraId="05788AEE" w14:textId="77777777" w:rsidR="007030B3" w:rsidRPr="00C61E06" w:rsidRDefault="009A5205" w:rsidP="000B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lang w:val="ru-RU"/>
        </w:rPr>
      </w:pPr>
      <w:r>
        <w:rPr>
          <w:rFonts w:cstheme="minorHAnsi"/>
          <w:lang w:val="ru-RU"/>
        </w:rPr>
        <w:tab/>
      </w:r>
      <w:r w:rsidR="00583B6F" w:rsidRPr="00961741">
        <w:rPr>
          <w:rFonts w:cstheme="minorHAnsi"/>
          <w:lang w:val="ru-RU"/>
        </w:rPr>
        <w:t>Главным остается то, что</w:t>
      </w:r>
      <w:r w:rsidR="00C61E06">
        <w:rPr>
          <w:rFonts w:cstheme="minorHAnsi"/>
          <w:lang w:val="ru-RU"/>
        </w:rPr>
        <w:t xml:space="preserve"> </w:t>
      </w:r>
      <w:r w:rsidR="00C61E06" w:rsidRPr="00961741">
        <w:rPr>
          <w:rFonts w:cstheme="minorHAnsi"/>
          <w:lang w:val="ru-RU"/>
        </w:rPr>
        <w:t>ограничен</w:t>
      </w:r>
      <w:r w:rsidR="00C61E06">
        <w:rPr>
          <w:rFonts w:cstheme="minorHAnsi"/>
          <w:lang w:val="ru-RU"/>
        </w:rPr>
        <w:t>ы</w:t>
      </w:r>
      <w:r w:rsidR="00583B6F" w:rsidRPr="00961741">
        <w:rPr>
          <w:rFonts w:cstheme="minorHAnsi"/>
          <w:lang w:val="ru-RU"/>
        </w:rPr>
        <w:t xml:space="preserve"> 1) возможная величина скачка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=0,09</m:t>
        </m:r>
      </m:oMath>
      <w:r w:rsidR="00583B6F" w:rsidRPr="00961741">
        <w:rPr>
          <w:rFonts w:eastAsiaTheme="minorEastAsia" w:cstheme="minorHAnsi"/>
          <w:lang w:val="ru-RU"/>
        </w:rPr>
        <w:t xml:space="preserve">; 2) темп изменения критической энергии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583B6F" w:rsidRPr="00961741">
        <w:rPr>
          <w:rFonts w:eastAsiaTheme="minorEastAsia" w:cstheme="minorHAnsi"/>
          <w:lang w:val="ru-RU"/>
        </w:rPr>
        <w:t xml:space="preserve">. Ограничение на величину скачка приводит к ограничению на скачок коэффициента проскальзывания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=±2,5×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-4</m:t>
            </m:r>
          </m:sup>
        </m:sSup>
      </m:oMath>
      <w:r w:rsidR="00583B6F" w:rsidRPr="00961741">
        <w:rPr>
          <w:rFonts w:eastAsiaTheme="minorEastAsia" w:cstheme="minorHAnsi"/>
          <w:lang w:val="ru-RU"/>
        </w:rPr>
        <w:t>.</w:t>
      </w:r>
      <w:r w:rsidR="00C61E06">
        <w:rPr>
          <w:rFonts w:eastAsiaTheme="minorEastAsia" w:cstheme="minorHAnsi"/>
          <w:i/>
          <w:lang w:val="ru-RU"/>
        </w:rPr>
        <w:t xml:space="preserve"> </w:t>
      </w:r>
      <w:r w:rsidR="00C61E06">
        <w:rPr>
          <w:rFonts w:eastAsiaTheme="minorEastAsia" w:cstheme="minorHAnsi"/>
          <w:lang w:val="ru-RU"/>
        </w:rPr>
        <w:t>Б</w:t>
      </w:r>
      <w:r w:rsidR="00EC2CEE" w:rsidRPr="00961741">
        <w:rPr>
          <w:rFonts w:eastAsiaTheme="minorEastAsia" w:cstheme="minorHAnsi"/>
          <w:lang w:val="ru-RU"/>
        </w:rPr>
        <w:t xml:space="preserve">арьерное ВЧ подразумевает относительно долгое удержание пучка в окрестности около нулевого значения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0</m:t>
            </m:r>
          </m:sub>
        </m:sSub>
      </m:oMath>
      <w:r w:rsidR="00572A0B">
        <w:rPr>
          <w:rFonts w:eastAsiaTheme="minorEastAsia" w:cstheme="minorHAnsi"/>
          <w:lang w:val="ru-RU"/>
        </w:rPr>
        <w:t xml:space="preserve"> </w:t>
      </w:r>
      <w:r w:rsidR="00572A0B">
        <w:rPr>
          <w:rFonts w:eastAsiaTheme="minorEastAsia"/>
          <w:lang w:val="ru-RU"/>
        </w:rPr>
        <w:t>(Рис. 4б)</w:t>
      </w:r>
      <w:r w:rsidR="004E5834">
        <w:rPr>
          <w:rFonts w:eastAsiaTheme="minorEastAsia" w:cstheme="minorHAnsi"/>
          <w:lang w:val="ru-RU"/>
        </w:rPr>
        <w:t>.</w:t>
      </w:r>
    </w:p>
    <w:p w14:paraId="7C768A59" w14:textId="77777777" w:rsidR="00EF7287" w:rsidRPr="00A40D37" w:rsidRDefault="00F31B38" w:rsidP="0091474C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ПРОДОЛЬНАЯ МИКРОВОЛНОВАЯ НЕУСТОЙЧИВОСТЬ</w:t>
      </w:r>
    </w:p>
    <w:p w14:paraId="6AA679E1" w14:textId="77777777" w:rsidR="00961741" w:rsidRDefault="00F31B38" w:rsidP="00B87105">
      <w:pPr>
        <w:jc w:val="both"/>
        <w:rPr>
          <w:lang w:val="ru-RU" w:eastAsia="en-US"/>
        </w:rPr>
      </w:pPr>
      <w:r>
        <w:rPr>
          <w:lang w:val="ru-RU" w:eastAsia="en-US"/>
        </w:rPr>
        <w:tab/>
      </w:r>
      <w:r w:rsidR="00961741" w:rsidRPr="00961741">
        <w:rPr>
          <w:lang w:val="ru-RU" w:eastAsia="en-US"/>
        </w:rPr>
        <w:t>Ограничение на порог микроволновой неустойчивости зависит от многих параметров и для равномерного распределения, характерного именно барьерному ВЧ определяется критерием Кейл-Шнель. В модифицированном виде этот критерий приведен в [</w:t>
      </w:r>
      <w:r w:rsidR="004E5834">
        <w:rPr>
          <w:lang w:val="ru-RU" w:eastAsia="en-US"/>
        </w:rPr>
        <w:t>9</w:t>
      </w:r>
      <w:r w:rsidR="00961741" w:rsidRPr="00961741">
        <w:rPr>
          <w:lang w:val="ru-RU" w:eastAsia="en-US"/>
        </w:rPr>
        <w:t>].</w:t>
      </w:r>
    </w:p>
    <w:p w14:paraId="0F9EAF31" w14:textId="49D84977" w:rsidR="00961741" w:rsidRPr="00AB5BD3" w:rsidRDefault="002E5045" w:rsidP="00EF7287">
      <w:pPr>
        <w:jc w:val="both"/>
        <w:rPr>
          <w:i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K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K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∥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 w:eastAsia="en-US"/>
                    </w:rPr>
                    <m:t>/</m:t>
                  </m:r>
                  <m:r>
                    <w:rPr>
                      <w:rFonts w:ascii="Cambria Math" w:hAnsi="Cambria Math"/>
                      <w:lang w:val="ru-RU" w:eastAsia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ru-RU" w:eastAsia="en-US"/>
                </w:rPr>
                <m:t>I</m:t>
              </m:r>
            </m:den>
          </m:f>
          <m:f>
            <m:fPr>
              <m:ctrlPr>
                <w:rPr>
                  <w:rFonts w:ascii="Cambria Math" w:hAnsi="Cambria Math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ru-RU" w:eastAsia="en-US"/>
            </w:rPr>
            <m:t>γ</m:t>
          </m:r>
          <m:sSup>
            <m:sSupPr>
              <m:ctrlPr>
                <w:rPr>
                  <w:rFonts w:ascii="Cambria Math" w:hAnsi="Cambria Math"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β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p>
          <m:r>
            <w:rPr>
              <w:rFonts w:ascii="Cambria Math" w:hAnsi="Cambria Math"/>
              <w:lang w:val="ru-RU" w:eastAsia="en-US"/>
            </w:rPr>
            <m:t>|</m:t>
          </m:r>
          <m:r>
            <w:rPr>
              <w:rFonts w:ascii="Cambria Math" w:hAnsi="Cambria Math"/>
              <w:lang w:val="ru-RU" w:eastAsia="en-US"/>
            </w:rPr>
            <m:t>η</m:t>
          </m:r>
          <m:r>
            <w:rPr>
              <w:rFonts w:ascii="Cambria Math" w:hAnsi="Cambria Math"/>
              <w:lang w:val="ru-RU" w:eastAsia="en-US"/>
            </w:rPr>
            <m:t>|</m:t>
          </m:r>
          <m:sSubSup>
            <m:sSubSupPr>
              <m:ctrlPr>
                <w:rPr>
                  <w:rFonts w:ascii="Cambria Math" w:hAnsi="Cambria Math"/>
                  <w:lang w:val="ru-RU" w:eastAsia="en-US"/>
                </w:rPr>
              </m:ctrlPr>
            </m:sSubSupPr>
            <m:e>
              <m:r>
                <w:rPr>
                  <w:rFonts w:ascii="Cambria Math" w:hAnsi="Cambria Math"/>
                  <w:lang w:val="ru-RU" w:eastAsia="en-US"/>
                </w:rPr>
                <m:t>σ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bSup>
          <m:r>
            <w:rPr>
              <w:rFonts w:ascii="Cambria Math" w:hAnsi="Cambria Math"/>
              <w:lang w:val="ru-RU" w:eastAsia="en-US"/>
            </w:rPr>
            <m:t>≥1   (3)</m:t>
          </m:r>
        </m:oMath>
      </m:oMathPara>
    </w:p>
    <w:p w14:paraId="55B3A758" w14:textId="77777777" w:rsid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 w:rsidRPr="00961741">
        <w:rPr>
          <w:rFonts w:eastAsiaTheme="minorEastAsia" w:cstheme="minorHAnsi"/>
          <w:lang w:val="ru-RU"/>
        </w:rPr>
        <w:t xml:space="preserve">Ток </w:t>
      </w:r>
      <m:oMath>
        <m: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eβcN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lang w:val="ru-RU"/>
          </w:rPr>
          <m:t>,</m:t>
        </m:r>
      </m:oMath>
      <w:r w:rsidRPr="00961741">
        <w:rPr>
          <w:rFonts w:eastAsiaTheme="minorEastAsia" w:cstheme="minorHAnsi"/>
          <w:lang w:val="ru-RU"/>
        </w:rPr>
        <w:t xml:space="preserve"> тут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Pr="00961741">
        <w:rPr>
          <w:rFonts w:eastAsiaTheme="minorEastAsia" w:cstheme="minorHAnsi"/>
          <w:lang w:val="ru-RU"/>
        </w:rPr>
        <w:t xml:space="preserve"> – длина пучка или для барьерного ВЧ это эквивалентно расстоянию между удерживающими барьерами (приближено, без учётов краевых эффектов). Отсюда видно, что возникает ограничение на количество частиц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 w:rsidRPr="00961741">
        <w:rPr>
          <w:rFonts w:eastAsiaTheme="minorEastAsia" w:cstheme="minorHAnsi"/>
          <w:lang w:val="ru-RU"/>
        </w:rPr>
        <w:t xml:space="preserve"> (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hAnsi="Cambria Math" w:cstheme="minorHAnsi"/>
            <w:lang w:val="ru-RU"/>
          </w:rPr>
          <m:t xml:space="preserve">, </m:t>
        </m:r>
        <m:r>
          <w:rPr>
            <w:rFonts w:ascii="Cambria Math" w:eastAsiaTheme="minorEastAsia" w:hAnsi="Cambria Math" w:cstheme="minorHAnsi"/>
          </w:rPr>
          <m:t>Z</m:t>
        </m:r>
        <m:r>
          <w:rPr>
            <w:rFonts w:ascii="Cambria Math" w:eastAsiaTheme="minorEastAsia" w:hAnsi="Cambria Math" w:cstheme="minorHAnsi"/>
            <w:lang w:val="ru-RU"/>
          </w:rPr>
          <m:t>=1</m:t>
        </m:r>
      </m:oMath>
      <w:r w:rsidRPr="00961741">
        <w:rPr>
          <w:rFonts w:eastAsiaTheme="minorEastAsia" w:cstheme="minorHAnsi"/>
          <w:lang w:val="ru-RU"/>
        </w:rPr>
        <w:t xml:space="preserve"> для протонов)</w:t>
      </w:r>
    </w:p>
    <w:p w14:paraId="6827ABD0" w14:textId="316BBD64" w:rsidR="00961741" w:rsidRPr="00827418" w:rsidRDefault="002E5045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∥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)</m:t>
              </m:r>
              <m:r>
                <w:rPr>
                  <w:rFonts w:ascii="Cambria Math" w:eastAsiaTheme="minorEastAsia" w:hAnsi="Cambria Math" w:cstheme="minorHAnsi"/>
                </w:rPr>
                <m:t>ec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η</m:t>
              </m:r>
            </m:e>
          </m:d>
          <m:r>
            <w:rPr>
              <w:rFonts w:ascii="Cambria Math" w:eastAsiaTheme="minorEastAsia" w:hAnsi="Cambria Math" w:cstheme="minorHAnsi"/>
            </w:rPr>
            <m:t>γ</m:t>
          </m:r>
          <m:r>
            <w:rPr>
              <w:rFonts w:ascii="Cambria Math" w:eastAsiaTheme="minorEastAsia" w:hAnsi="Cambria Math" w:cstheme="minorHAnsi"/>
            </w:rPr>
            <m:t>β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ru-RU" w:eastAsia="en-US"/>
            </w:rPr>
            <m:t xml:space="preserve">  (4)</m:t>
          </m:r>
        </m:oMath>
      </m:oMathPara>
    </w:p>
    <w:p w14:paraId="54F74A64" w14:textId="77777777" w:rsidR="00961741" w:rsidRP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Cs/>
          <w:lang w:val="ru-RU"/>
        </w:rPr>
      </w:pPr>
      <w:r w:rsidRPr="00961741">
        <w:rPr>
          <w:rFonts w:eastAsiaTheme="minorEastAsia" w:cstheme="minorHAnsi"/>
          <w:iCs/>
          <w:lang w:val="ru-RU"/>
        </w:rPr>
        <w:t xml:space="preserve">или, если учесть, что нормализованный эмиттанс для барьерного ВЧ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tr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Pr="00961741">
        <w:rPr>
          <w:rFonts w:eastAsiaTheme="minorEastAsia" w:cstheme="minorHAnsi"/>
          <w:lang w:val="ru-RU"/>
        </w:rPr>
        <w:t xml:space="preserve"> (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</m:rad>
      </m:oMath>
      <w:r w:rsidRPr="00961741">
        <w:rPr>
          <w:rFonts w:eastAsiaTheme="minorEastAsia" w:cstheme="minorHAnsi"/>
          <w:iCs/>
          <w:lang w:val="ru-RU"/>
        </w:rPr>
        <w:t xml:space="preserve"> так как распределение по импульсам имеет гауссов вид, а продольный размер – равномерный</w:t>
      </w:r>
      <w:r w:rsidRPr="00961741">
        <w:rPr>
          <w:rFonts w:eastAsiaTheme="minorEastAsia" w:cstheme="minorHAnsi"/>
          <w:lang w:val="ru-RU"/>
        </w:rPr>
        <w:t>)</w:t>
      </w:r>
      <w:r w:rsidRPr="00961741">
        <w:rPr>
          <w:rFonts w:eastAsiaTheme="minorEastAsia" w:cstheme="minorHAnsi"/>
          <w:iCs/>
          <w:lang w:val="ru-RU"/>
        </w:rPr>
        <w:t>, то справедливо для барьерного ВЧ</w:t>
      </w:r>
    </w:p>
    <w:p w14:paraId="2DEDB386" w14:textId="735EEC68" w:rsidR="00961741" w:rsidRPr="00FF20A5" w:rsidRDefault="002E5045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∥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)</m:t>
              </m:r>
              <m:r>
                <w:rPr>
                  <w:rFonts w:ascii="Cambria Math" w:eastAsiaTheme="minorEastAsia" w:hAnsi="Cambria Math" w:cstheme="minorHAnsi"/>
                </w:rPr>
                <m:t>ec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η</m:t>
              </m:r>
            </m:e>
          </m:d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tr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πγβ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lang w:val="ru-RU" w:eastAsia="en-US"/>
            </w:rPr>
            <m:t xml:space="preserve">  (5)</m:t>
          </m:r>
        </m:oMath>
      </m:oMathPara>
    </w:p>
    <w:p w14:paraId="130CE350" w14:textId="77777777" w:rsidR="00961741" w:rsidRPr="00A40D37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Cs/>
          <w:lang w:val="ru-RU"/>
        </w:rPr>
      </w:pPr>
      <w:r w:rsidRPr="00961741">
        <w:rPr>
          <w:rFonts w:cstheme="minorHAnsi"/>
          <w:lang w:val="ru-RU"/>
        </w:rPr>
        <w:t xml:space="preserve">Таким образом при нахождении вблизи малого значения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</m:d>
      </m:oMath>
      <w:r w:rsidRPr="00961741">
        <w:rPr>
          <w:rFonts w:cstheme="minorHAnsi"/>
          <w:lang w:val="ru-RU"/>
        </w:rPr>
        <w:t xml:space="preserve"> количество частиц, ограничено длиной сгустка в барьерном ВЧ. При этом нормализованный эмиттанс </w:t>
      </w:r>
      <w:r w:rsidRPr="00961741">
        <w:rPr>
          <w:rFonts w:eastAsiaTheme="minorEastAsia" w:cstheme="minorHAnsi"/>
          <w:iCs/>
          <w:lang w:val="ru-RU"/>
        </w:rPr>
        <w:t xml:space="preserve">определяется из необходимости иметь достаточную светимость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  <m:r>
              <w:rPr>
                <w:rFonts w:ascii="Cambria Math" w:eastAsiaTheme="minorEastAsia" w:hAnsi="Cambria Math" w:cstheme="minorHAnsi"/>
              </w:rPr>
              <m:t>b</m:t>
            </m:r>
          </m:sub>
          <m:sup>
            <m:r>
              <w:rPr>
                <w:rFonts w:ascii="Cambria Math" w:eastAsiaTheme="minorEastAsia" w:hAnsi="Cambria Math" w:cstheme="minorHAnsi"/>
              </w:rPr>
              <m:t>fin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sin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ru-RU"/>
                  </w:rPr>
                  <m:t>exp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gym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lang w:val="ru-RU"/>
          </w:rPr>
          <m:t>=0.7 м</m:t>
        </m:r>
      </m:oMath>
      <w:r w:rsidRPr="00686621">
        <w:rPr>
          <w:rFonts w:eastAsiaTheme="minorEastAsia" w:cstheme="minorHAnsi"/>
          <w:iCs/>
          <w:lang w:val="ru-RU"/>
        </w:rPr>
        <w:t>. А длина сгустка может быть варьирована движением барьеров.</w:t>
      </w:r>
      <w:r w:rsidRPr="00A40D37">
        <w:rPr>
          <w:rFonts w:eastAsiaTheme="minorEastAsia" w:cstheme="minorHAnsi"/>
          <w:iCs/>
          <w:lang w:val="ru-RU"/>
        </w:rPr>
        <w:t xml:space="preserve"> </w:t>
      </w:r>
    </w:p>
    <w:p w14:paraId="70794069" w14:textId="7E45E935" w:rsidR="00961741" w:rsidRP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i/>
          <w:lang w:val="ru-RU"/>
        </w:rPr>
      </w:pPr>
      <w:r w:rsidRPr="00A40D37">
        <w:rPr>
          <w:rFonts w:eastAsiaTheme="minorEastAsia" w:cstheme="minorHAnsi"/>
          <w:iCs/>
          <w:lang w:val="ru-RU"/>
        </w:rPr>
        <w:tab/>
      </w:r>
      <w:r w:rsidRPr="00961741">
        <w:rPr>
          <w:rFonts w:eastAsiaTheme="minorEastAsia" w:cstheme="minorHAnsi"/>
          <w:iCs/>
          <w:lang w:val="ru-RU"/>
        </w:rPr>
        <w:t xml:space="preserve">Требуемое количество частиц для достижения светимости порядка </w:t>
      </w:r>
      <m:oMath>
        <m:r>
          <w:rPr>
            <w:rFonts w:ascii="Cambria Math" w:eastAsiaTheme="minorEastAsia" w:hAnsi="Cambria Math" w:cstheme="minorHAnsi"/>
            <w:lang w:val="ru-RU"/>
          </w:rPr>
          <m:t>2×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32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см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с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-1</m:t>
            </m:r>
          </m:sup>
        </m:sSup>
      </m:oMath>
      <w:r w:rsidRPr="00961741">
        <w:rPr>
          <w:rFonts w:eastAsiaTheme="minorEastAsia" w:cstheme="minorHAnsi"/>
          <w:iCs/>
          <w:lang w:val="ru-RU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exp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="000A0B3F">
        <w:rPr>
          <w:rFonts w:eastAsiaTheme="minorEastAsia" w:cstheme="minorHAnsi"/>
          <w:iCs/>
          <w:lang w:val="ru-RU"/>
        </w:rPr>
        <w:t xml:space="preserve"> для конечного сгустка</w:t>
      </w:r>
      <w:r w:rsidRPr="00961741">
        <w:rPr>
          <w:rFonts w:eastAsiaTheme="minorEastAsia" w:cstheme="minorHAnsi"/>
          <w:iCs/>
          <w:lang w:val="ru-RU"/>
        </w:rPr>
        <w:t xml:space="preserve">, таким образом требуемое количество частиц в барьерном ВЧ как минимум должно быть </w:t>
      </w:r>
      <m:oMath>
        <m:r>
          <w:rPr>
            <w:rFonts w:ascii="Cambria Math" w:eastAsiaTheme="minorEastAsia" w:hAnsi="Cambria Math" w:cstheme="minorHAnsi"/>
            <w:lang w:val="ru-RU"/>
          </w:rPr>
          <m:t>2,2×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13</m:t>
            </m:r>
          </m:sup>
        </m:sSup>
      </m:oMath>
      <w:r w:rsidRPr="00961741">
        <w:rPr>
          <w:rFonts w:cstheme="minorHAnsi"/>
          <w:lang w:val="ru-RU"/>
        </w:rPr>
        <w:t>. Для упомянутого скачка, энерги</w:t>
      </w:r>
      <w:r w:rsidR="00F7715B">
        <w:rPr>
          <w:rFonts w:cstheme="minorHAnsi"/>
          <w:lang w:val="ru-RU"/>
        </w:rPr>
        <w:t>я</w:t>
      </w:r>
      <w:r w:rsidRPr="00961741">
        <w:rPr>
          <w:rFonts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0</m:t>
            </m:r>
          </m:sub>
        </m:sSub>
        <m:r>
          <w:rPr>
            <w:rFonts w:ascii="Cambria Math" w:hAnsi="Cambria Math" w:cstheme="minorHAnsi"/>
            <w:lang w:val="ru-RU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tr</m:t>
            </m:r>
          </m:sub>
        </m:sSub>
        <m:r>
          <w:rPr>
            <w:rFonts w:ascii="Cambria Math" w:hAnsi="Cambria Math" w:cstheme="minorHAnsi"/>
            <w:lang w:val="ru-RU"/>
          </w:rPr>
          <m:t>=5,7 ГэВ,</m:t>
        </m:r>
      </m:oMath>
      <w:r w:rsidRPr="00961741">
        <w:rPr>
          <w:rFonts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=7,08</m:t>
        </m:r>
      </m:oMath>
      <w:r w:rsidRPr="00961741">
        <w:rPr>
          <w:rFonts w:eastAsiaTheme="minorEastAsia" w:cstheme="minorHAnsi"/>
          <w:lang w:val="ru-RU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β</m:t>
        </m:r>
        <m:r>
          <w:rPr>
            <w:rFonts w:ascii="Cambria Math" w:eastAsiaTheme="minorEastAsia" w:hAnsi="Cambria Math" w:cstheme="minorHAnsi"/>
            <w:lang w:val="ru-RU"/>
          </w:rPr>
          <m:t>=0,99</m:t>
        </m:r>
      </m:oMath>
      <w:r w:rsidRPr="00961741">
        <w:rPr>
          <w:rFonts w:cstheme="minorHAnsi"/>
          <w:lang w:val="ru-RU"/>
        </w:rPr>
        <w:t xml:space="preserve"> вблизи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ru-RU"/>
          </w:rPr>
          <m:t>=2,5×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-4</m:t>
            </m:r>
          </m:sup>
        </m:sSup>
      </m:oMath>
      <w:r w:rsidRPr="00961741">
        <w:rPr>
          <w:rFonts w:eastAsiaTheme="minorEastAsia" w:cstheme="minorHAnsi"/>
          <w:lang w:val="ru-RU"/>
        </w:rPr>
        <w:t xml:space="preserve"> для расчётов принято </w:t>
      </w:r>
      <m:oMath>
        <m:f>
          <m:fPr>
            <m:type m:val="lin"/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∥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n</m:t>
            </m:r>
          </m:den>
        </m:f>
        <m:r>
          <w:rPr>
            <w:rFonts w:ascii="Cambria Math" w:eastAsiaTheme="minorEastAsia" w:hAnsi="Cambria Math" w:cstheme="minorHAnsi"/>
            <w:lang w:val="ru-RU"/>
          </w:rPr>
          <m:t>=20 Ом</m:t>
        </m:r>
      </m:oMath>
      <w:r w:rsidR="00A94401" w:rsidRPr="00A94401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="00A94401" w:rsidRPr="00A94401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=5,4</m:t>
        </m:r>
      </m:oMath>
    </w:p>
    <w:p w14:paraId="76A8FFDE" w14:textId="77777777" w:rsidR="00961741" w:rsidRPr="00C054FF" w:rsidRDefault="002E5045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r>
            <w:rPr>
              <w:rFonts w:ascii="Cambria Math" w:eastAsiaTheme="minorEastAsia" w:hAnsi="Cambria Math" w:cstheme="minorHAnsi"/>
            </w:rPr>
            <m:t>1×5</m:t>
          </m:r>
          <m:r>
            <w:rPr>
              <w:rFonts w:ascii="Cambria Math" w:eastAsiaTheme="minorEastAsia" w:hAnsi="Cambria Math" w:cstheme="minorHAnsi"/>
              <w:lang w:val="en-US"/>
            </w:rPr>
            <m:t>.4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5.7×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эВ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20 Ом 1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.6×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19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Кл 3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8</m:t>
                  </m:r>
                </m:sup>
              </m:sSup>
              <m:f>
                <m:fPr>
                  <m:type m:val="skw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 xml:space="preserve"> м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с</m:t>
                  </m:r>
                </m:den>
              </m:f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.5×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4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0.7 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7.08</m:t>
              </m:r>
              <m:r>
                <w:rPr>
                  <w:rFonts w:ascii="Cambria Math" w:eastAsiaTheme="minorEastAsia" w:hAnsi="Cambria Math" w:cstheme="minorHAnsi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4C6CCE13" w14:textId="77777777" w:rsidR="00961741" w:rsidRP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bCs/>
          <w:lang w:val="ru-RU"/>
        </w:rPr>
      </w:pPr>
      <w:r w:rsidRPr="00961741">
        <w:rPr>
          <w:rFonts w:cstheme="minorHAnsi"/>
          <w:iCs/>
          <w:lang w:val="ru-RU"/>
        </w:rPr>
        <w:t>Эта зависимость представлена на Рис.</w:t>
      </w:r>
      <w:r w:rsidR="00DC2B58" w:rsidRPr="00DC2B58">
        <w:rPr>
          <w:rFonts w:cstheme="minorHAnsi"/>
          <w:iCs/>
          <w:lang w:val="ru-RU"/>
        </w:rPr>
        <w:t>5</w:t>
      </w:r>
      <w:r w:rsidRPr="00961741">
        <w:rPr>
          <w:rFonts w:cstheme="minorHAnsi"/>
          <w:iCs/>
          <w:lang w:val="ru-RU"/>
        </w:rPr>
        <w:t xml:space="preserve">. </w:t>
      </w:r>
      <w:r w:rsidRPr="00961741">
        <w:rPr>
          <w:rFonts w:eastAsiaTheme="minorEastAsia" w:cstheme="minorHAnsi"/>
          <w:lang w:val="ru-RU"/>
        </w:rPr>
        <w:t xml:space="preserve">Таким образом ограничение для длины пучка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ring</m:t>
            </m:r>
          </m:sub>
        </m:sSub>
        <m:r>
          <w:rPr>
            <w:rFonts w:ascii="Cambria Math" w:eastAsiaTheme="minorEastAsia" w:hAnsi="Cambria Math"/>
            <w:lang w:val="ru-RU"/>
          </w:rPr>
          <m:t>/2</m:t>
        </m:r>
      </m:oMath>
      <w:r w:rsidRPr="00961741">
        <w:rPr>
          <w:rFonts w:eastAsiaTheme="minorEastAsia" w:cstheme="minorHAnsi"/>
          <w:lang w:val="ru-RU"/>
        </w:rPr>
        <w:t xml:space="preserve"> ограничение на количество частиц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ru-RU"/>
          </w:rPr>
          <m:t>≤</m:t>
        </m:r>
        <m:r>
          <m:rPr>
            <m:sty m:val="p"/>
          </m:rPr>
          <w:rPr>
            <w:rFonts w:ascii="Cambria Math" w:eastAsiaTheme="minorEastAsia" w:hAnsi="Cambria Math" w:cstheme="minorHAnsi"/>
            <w:lang w:val="ru-RU"/>
          </w:rPr>
          <m:t>1,2×</m:t>
        </m:r>
        <m:sSup>
          <m:sSupPr>
            <m:ctrlPr>
              <w:rPr>
                <w:rFonts w:ascii="Cambria Math" w:eastAsiaTheme="minorEastAsia" w:hAnsi="Cambria Math" w:cstheme="minorHAnsi"/>
                <w:bCs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Pr="00961741">
        <w:rPr>
          <w:rFonts w:eastAsiaTheme="minorEastAsia" w:cstheme="minorHAnsi"/>
          <w:bCs/>
          <w:lang w:val="ru-RU"/>
        </w:rPr>
        <w:t xml:space="preserve">, 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ring</m:t>
            </m:r>
          </m:sub>
        </m:sSub>
        <m:r>
          <w:rPr>
            <w:rFonts w:ascii="Cambria Math" w:eastAsiaTheme="minorEastAsia" w:hAnsi="Cambria Math"/>
            <w:lang w:val="ru-RU"/>
          </w:rPr>
          <m:t>/10</m:t>
        </m:r>
      </m:oMath>
      <w:r w:rsidRPr="00961741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ru-RU"/>
          </w:rPr>
          <m:t>≤</m:t>
        </m:r>
        <m:r>
          <m:rPr>
            <m:sty m:val="p"/>
          </m:rPr>
          <w:rPr>
            <w:rFonts w:ascii="Cambria Math" w:eastAsiaTheme="minorEastAsia" w:hAnsi="Cambria Math" w:cstheme="minorHAnsi"/>
            <w:lang w:val="ru-RU"/>
          </w:rPr>
          <m:t>6×</m:t>
        </m:r>
        <m:sSup>
          <m:sSupPr>
            <m:ctrlPr>
              <w:rPr>
                <w:rFonts w:ascii="Cambria Math" w:eastAsiaTheme="minorEastAsia" w:hAnsi="Cambria Math" w:cstheme="minorHAnsi"/>
                <w:bCs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Pr="00961741">
        <w:rPr>
          <w:rFonts w:eastAsiaTheme="minorEastAsia" w:cstheme="minorHAnsi"/>
          <w:bCs/>
          <w:lang w:val="ru-RU"/>
        </w:rPr>
        <w:t>.</w:t>
      </w:r>
    </w:p>
    <w:p w14:paraId="052A946F" w14:textId="77777777" w:rsidR="00961741" w:rsidRPr="00B729DD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Cs/>
          <w:lang w:val="ru-RU"/>
        </w:rPr>
      </w:pPr>
      <w:r w:rsidRPr="00A40D37">
        <w:rPr>
          <w:rFonts w:eastAsiaTheme="minorEastAsia" w:cstheme="minorHAnsi"/>
          <w:bCs/>
          <w:lang w:val="ru-RU"/>
        </w:rPr>
        <w:tab/>
      </w:r>
      <w:r w:rsidRPr="00961741">
        <w:rPr>
          <w:rFonts w:eastAsiaTheme="minorEastAsia" w:cstheme="minorHAnsi"/>
          <w:bCs/>
          <w:lang w:val="ru-RU"/>
        </w:rPr>
        <w:t xml:space="preserve">Исходя из этих оценок, достичь конечного числа частиц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exp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Pr="00961741">
        <w:rPr>
          <w:rFonts w:eastAsiaTheme="minorEastAsia" w:cstheme="minorHAnsi"/>
          <w:iCs/>
          <w:lang w:val="ru-RU"/>
        </w:rPr>
        <w:t>для</w:t>
      </w:r>
      <w:r w:rsidR="004717A8">
        <w:rPr>
          <w:rFonts w:eastAsiaTheme="minorEastAsia" w:cstheme="minorHAnsi"/>
          <w:iCs/>
          <w:lang w:val="ru-RU"/>
        </w:rPr>
        <w:t xml:space="preserve"> каждого </w:t>
      </w:r>
      <w:r w:rsidR="009E351A">
        <w:rPr>
          <w:rFonts w:eastAsiaTheme="minorEastAsia" w:cstheme="minorHAnsi"/>
          <w:iCs/>
          <w:lang w:val="ru-RU"/>
        </w:rPr>
        <w:t>из</w:t>
      </w:r>
      <w:r w:rsidRPr="00961741">
        <w:rPr>
          <w:rFonts w:eastAsiaTheme="minorEastAsia" w:cstheme="minorHAnsi"/>
          <w:iCs/>
          <w:lang w:val="ru-RU"/>
        </w:rPr>
        <w:t xml:space="preserve"> 22 сгустков</w:t>
      </w:r>
      <w:r w:rsidR="009E351A">
        <w:rPr>
          <w:rFonts w:eastAsiaTheme="minorEastAsia" w:cstheme="minorHAnsi"/>
          <w:iCs/>
          <w:lang w:val="ru-RU"/>
        </w:rPr>
        <w:t>,</w:t>
      </w:r>
      <w:r w:rsidRPr="00961741">
        <w:rPr>
          <w:rFonts w:eastAsiaTheme="minorEastAsia" w:cstheme="minorHAnsi"/>
          <w:iCs/>
          <w:lang w:val="ru-RU"/>
        </w:rPr>
        <w:t xml:space="preserve"> представляется трудной задачей, вследствие возникновения </w:t>
      </w:r>
      <w:r w:rsidRPr="00961741">
        <w:rPr>
          <w:rFonts w:eastAsiaTheme="minorEastAsia" w:cstheme="minorHAnsi"/>
          <w:iCs/>
          <w:lang w:val="ru-RU"/>
        </w:rPr>
        <w:lastRenderedPageBreak/>
        <w:t xml:space="preserve">продольной микроволновой неустойчивости вблизи критической энергии для </w:t>
      </w:r>
      <w:r w:rsidR="00437D30">
        <w:rPr>
          <w:rFonts w:eastAsiaTheme="minorEastAsia" w:cstheme="minorHAnsi"/>
          <w:iCs/>
          <w:lang w:val="ru-RU"/>
        </w:rPr>
        <w:t xml:space="preserve">интенсивного </w:t>
      </w:r>
      <w:r w:rsidRPr="00961741">
        <w:rPr>
          <w:rFonts w:eastAsiaTheme="minorEastAsia" w:cstheme="minorHAnsi"/>
          <w:iCs/>
          <w:lang w:val="ru-RU"/>
        </w:rPr>
        <w:t>равномерного сгустка в барьерном ВЧ.</w:t>
      </w:r>
      <w:r w:rsidR="002C4AFF">
        <w:rPr>
          <w:rFonts w:eastAsiaTheme="minorEastAsia" w:cstheme="minorHAnsi"/>
          <w:iCs/>
          <w:lang w:val="ru-RU"/>
        </w:rPr>
        <w:t xml:space="preserve"> </w:t>
      </w:r>
    </w:p>
    <w:p w14:paraId="4D8D1E85" w14:textId="77777777" w:rsidR="00875E1B" w:rsidRPr="00651DD5" w:rsidRDefault="00875E1B" w:rsidP="00875E1B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ЗАКЛЮЧЕНИЕ</w:t>
      </w:r>
    </w:p>
    <w:p w14:paraId="39D8B6FF" w14:textId="77777777" w:rsidR="002C4AFF" w:rsidRDefault="00961741" w:rsidP="00A944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 w:rsidRPr="00A40D37">
        <w:rPr>
          <w:rFonts w:eastAsiaTheme="minorEastAsia" w:cstheme="minorHAnsi"/>
          <w:b/>
          <w:bCs/>
          <w:lang w:val="ru-RU"/>
        </w:rPr>
        <w:tab/>
      </w:r>
      <w:r w:rsidRPr="00961741">
        <w:rPr>
          <w:rFonts w:eastAsiaTheme="minorEastAsia" w:cstheme="minorHAnsi"/>
          <w:lang w:val="ru-RU"/>
        </w:rPr>
        <w:t>В первую очередь коллайдерные эксперименты предъявляют требования к светимости. Которые дают ограничения, помимо прочего, и на продольный фазовый размер конченого сгустка. При ускорении, необходимо как преодолеть критическую энергию, так и разделить пучок на 22 сгустка при помощи ВЧ гимнастики</w:t>
      </w:r>
      <w:r w:rsidR="00A94401" w:rsidRPr="00A94401">
        <w:rPr>
          <w:rFonts w:eastAsiaTheme="minorEastAsia" w:cstheme="minorHAnsi"/>
          <w:lang w:val="ru-RU"/>
        </w:rPr>
        <w:t>,</w:t>
      </w:r>
      <w:r w:rsidRPr="00961741">
        <w:rPr>
          <w:rFonts w:eastAsiaTheme="minorEastAsia" w:cstheme="minorHAnsi"/>
          <w:lang w:val="ru-RU"/>
        </w:rPr>
        <w:t xml:space="preserve"> при этом не раздуть фазовый объём. </w:t>
      </w:r>
    </w:p>
    <w:p w14:paraId="49F136F1" w14:textId="2C209C4A" w:rsidR="0092068B" w:rsidRPr="009A5205" w:rsidRDefault="002C4AFF" w:rsidP="00A944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>
        <w:rPr>
          <w:rFonts w:eastAsiaTheme="minorEastAsia" w:cstheme="minorHAnsi"/>
          <w:lang w:val="ru-RU"/>
        </w:rPr>
        <w:tab/>
      </w:r>
      <w:r w:rsidR="00961741" w:rsidRPr="00961741">
        <w:rPr>
          <w:rFonts w:eastAsiaTheme="minorEastAsia" w:cstheme="minorHAnsi"/>
          <w:lang w:val="ru-RU"/>
        </w:rPr>
        <w:t>Рассмотрена возможная схема скачка критической энергии</w:t>
      </w:r>
      <w:r w:rsidR="00572A0B">
        <w:rPr>
          <w:rFonts w:eastAsiaTheme="minorEastAsia" w:cstheme="minorHAnsi"/>
          <w:lang w:val="ru-RU"/>
        </w:rPr>
        <w:t xml:space="preserve"> для </w:t>
      </w:r>
      <w:r w:rsidR="00572A0B">
        <w:rPr>
          <w:rFonts w:eastAsiaTheme="minorEastAsia" w:cstheme="minorHAnsi"/>
          <w:lang w:val="en-US"/>
        </w:rPr>
        <w:t>NICA</w:t>
      </w:r>
      <w:r>
        <w:rPr>
          <w:rFonts w:eastAsiaTheme="minorEastAsia" w:cstheme="minorHAnsi"/>
          <w:lang w:val="ru-RU"/>
        </w:rPr>
        <w:t>. Характерные величин</w:t>
      </w:r>
      <w:r w:rsidR="008149F8">
        <w:rPr>
          <w:rFonts w:eastAsiaTheme="minorEastAsia" w:cstheme="minorHAnsi"/>
          <w:lang w:val="ru-RU"/>
        </w:rPr>
        <w:t>ами являются</w:t>
      </w:r>
      <w:r w:rsidR="008149F8" w:rsidRPr="008149F8">
        <w:rPr>
          <w:rFonts w:eastAsiaTheme="minorEastAsia" w:cstheme="minorHAnsi"/>
          <w:lang w:val="ru-RU"/>
        </w:rPr>
        <w:t>,</w:t>
      </w:r>
      <w:r w:rsidR="0097062E" w:rsidRPr="00745276">
        <w:rPr>
          <w:rFonts w:eastAsiaTheme="minorEastAsia"/>
          <w:iCs/>
          <w:lang w:val="ru-RU"/>
        </w:rPr>
        <w:t xml:space="preserve"> величина скачка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=0,09</m:t>
        </m:r>
      </m:oMath>
      <w:r w:rsidR="00572A0B" w:rsidRPr="00572A0B">
        <w:rPr>
          <w:rFonts w:eastAsiaTheme="minorEastAsia"/>
          <w:lang w:val="ru-RU"/>
        </w:rPr>
        <w:t xml:space="preserve"> </w:t>
      </w:r>
      <w:r w:rsidR="00572A0B">
        <w:rPr>
          <w:rFonts w:eastAsiaTheme="minorEastAsia"/>
          <w:lang w:val="ru-RU"/>
        </w:rPr>
        <w:t>и</w:t>
      </w:r>
      <w:r w:rsidR="0097062E" w:rsidRPr="00745276">
        <w:rPr>
          <w:rFonts w:eastAsiaTheme="minorEastAsia"/>
          <w:lang w:val="ru-RU"/>
        </w:rPr>
        <w:t xml:space="preserve"> темп </w:t>
      </w:r>
      <w:r w:rsidR="0097062E">
        <w:rPr>
          <w:rFonts w:eastAsiaTheme="minorEastAsia"/>
          <w:lang w:val="ru-RU"/>
        </w:rPr>
        <w:t xml:space="preserve">изменения </w:t>
      </w:r>
      <w:r w:rsidR="0097062E" w:rsidRPr="00745276">
        <w:rPr>
          <w:rFonts w:eastAsiaTheme="minorEastAsia"/>
          <w:lang w:val="ru-RU"/>
        </w:rPr>
        <w:t>критическ</w:t>
      </w:r>
      <w:r w:rsidR="0097062E">
        <w:rPr>
          <w:rFonts w:eastAsiaTheme="minorEastAsia"/>
          <w:lang w:val="ru-RU"/>
        </w:rPr>
        <w:t xml:space="preserve">ой </w:t>
      </w:r>
      <w:r w:rsidR="0097062E" w:rsidRPr="00745276">
        <w:rPr>
          <w:rFonts w:eastAsiaTheme="minorEastAsia"/>
          <w:lang w:val="ru-RU"/>
        </w:rPr>
        <w:t>энерги</w:t>
      </w:r>
      <w:r w:rsidR="0097062E">
        <w:rPr>
          <w:rFonts w:eastAsiaTheme="minorEastAsia"/>
          <w:lang w:val="ru-RU"/>
        </w:rPr>
        <w:t xml:space="preserve">и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97062E" w:rsidRPr="00745276">
        <w:rPr>
          <w:rFonts w:eastAsiaTheme="minorEastAsia"/>
          <w:iCs/>
          <w:lang w:val="ru-RU"/>
        </w:rPr>
        <w:t>.</w:t>
      </w:r>
      <w:r w:rsidR="0097062E" w:rsidRPr="0097062E">
        <w:rPr>
          <w:rFonts w:eastAsiaTheme="minorEastAsia"/>
          <w:iCs/>
          <w:lang w:val="ru-RU"/>
        </w:rPr>
        <w:t xml:space="preserve"> </w:t>
      </w:r>
      <w:r w:rsidR="0097062E" w:rsidRPr="00745276">
        <w:rPr>
          <w:rFonts w:eastAsiaTheme="minorEastAsia"/>
          <w:iCs/>
          <w:lang w:val="ru-RU"/>
        </w:rPr>
        <w:t xml:space="preserve">Для гармонического </w:t>
      </w:r>
      <w:r w:rsidR="0097062E">
        <w:rPr>
          <w:rFonts w:eastAsiaTheme="minorEastAsia"/>
          <w:iCs/>
          <w:lang w:val="ru-RU"/>
        </w:rPr>
        <w:t xml:space="preserve">ВЧ </w:t>
      </w:r>
      <w:r w:rsidR="0097062E" w:rsidRPr="00745276">
        <w:rPr>
          <w:rFonts w:eastAsiaTheme="minorEastAsia"/>
          <w:iCs/>
          <w:lang w:val="ru-RU"/>
        </w:rPr>
        <w:t xml:space="preserve">предложенный скачок оказывает малое влияние </w:t>
      </w:r>
      <w:r w:rsidR="0097062E">
        <w:rPr>
          <w:rFonts w:eastAsiaTheme="minorEastAsia"/>
          <w:iCs/>
          <w:lang w:val="ru-RU"/>
        </w:rPr>
        <w:t xml:space="preserve">на </w:t>
      </w:r>
      <w:r w:rsidR="0097062E" w:rsidRPr="00745276">
        <w:rPr>
          <w:rFonts w:eastAsiaTheme="minorEastAsia"/>
          <w:iCs/>
          <w:lang w:val="ru-RU"/>
        </w:rPr>
        <w:t>продольн</w:t>
      </w:r>
      <w:r w:rsidR="0097062E">
        <w:rPr>
          <w:rFonts w:eastAsiaTheme="minorEastAsia"/>
          <w:iCs/>
          <w:lang w:val="ru-RU"/>
        </w:rPr>
        <w:t xml:space="preserve">ую </w:t>
      </w:r>
      <w:r w:rsidR="0097062E" w:rsidRPr="00745276">
        <w:rPr>
          <w:rFonts w:eastAsiaTheme="minorEastAsia"/>
          <w:iCs/>
          <w:lang w:val="ru-RU"/>
        </w:rPr>
        <w:t>динамик</w:t>
      </w:r>
      <w:r w:rsidR="0097062E">
        <w:rPr>
          <w:rFonts w:eastAsiaTheme="minorEastAsia"/>
          <w:iCs/>
          <w:lang w:val="ru-RU"/>
        </w:rPr>
        <w:t>у</w:t>
      </w:r>
      <w:r w:rsidR="008149F8" w:rsidRPr="008149F8">
        <w:rPr>
          <w:rFonts w:eastAsiaTheme="minorEastAsia"/>
          <w:iCs/>
          <w:lang w:val="ru-RU"/>
        </w:rPr>
        <w:t xml:space="preserve"> </w:t>
      </w:r>
      <w:r w:rsidR="008149F8">
        <w:rPr>
          <w:rFonts w:eastAsiaTheme="minorEastAsia"/>
          <w:iCs/>
          <w:lang w:val="ru-RU"/>
        </w:rPr>
        <w:t>в силу малости скачка и его низкого темпа по сравнению с темпом ускорения</w:t>
      </w:r>
      <w:r w:rsidR="0097062E" w:rsidRPr="00745276">
        <w:rPr>
          <w:rFonts w:eastAsiaTheme="minorEastAsia"/>
          <w:iCs/>
          <w:lang w:val="ru-RU"/>
        </w:rPr>
        <w:t xml:space="preserve">. </w:t>
      </w:r>
      <w:r>
        <w:rPr>
          <w:rFonts w:eastAsiaTheme="minorEastAsia"/>
          <w:iCs/>
          <w:lang w:val="ru-RU"/>
        </w:rPr>
        <w:t xml:space="preserve">Для барьерного ВЧ, </w:t>
      </w:r>
      <w:r>
        <w:rPr>
          <w:rFonts w:eastAsiaTheme="minorEastAsia" w:cstheme="minorHAnsi"/>
          <w:lang w:val="ru-RU"/>
        </w:rPr>
        <w:t>о</w:t>
      </w:r>
      <w:r w:rsidR="00961741" w:rsidRPr="00961741">
        <w:rPr>
          <w:rFonts w:eastAsiaTheme="minorEastAsia" w:cstheme="minorHAnsi"/>
          <w:lang w:val="ru-RU"/>
        </w:rPr>
        <w:t xml:space="preserve">граничение на величину скачка </w:t>
      </w:r>
      <w:r w:rsidR="008149F8">
        <w:rPr>
          <w:rFonts w:eastAsiaTheme="minorEastAsia" w:cstheme="minorHAnsi"/>
          <w:lang w:val="ru-RU"/>
        </w:rPr>
        <w:t>дает</w:t>
      </w:r>
      <w:r>
        <w:rPr>
          <w:rFonts w:eastAsiaTheme="minorEastAsia" w:cstheme="minorHAnsi"/>
          <w:lang w:val="ru-RU"/>
        </w:rPr>
        <w:t xml:space="preserve"> </w:t>
      </w:r>
      <w:r w:rsidR="00961741" w:rsidRPr="00961741">
        <w:rPr>
          <w:rFonts w:eastAsiaTheme="minorEastAsia" w:cstheme="minorHAnsi"/>
          <w:lang w:val="ru-RU"/>
        </w:rPr>
        <w:t>пороговое значение количества частиц</w:t>
      </w:r>
      <w:r>
        <w:rPr>
          <w:rFonts w:eastAsiaTheme="minorEastAsia" w:cstheme="minorHAnsi"/>
          <w:lang w:val="ru-RU"/>
        </w:rPr>
        <w:t xml:space="preserve"> в равномерном сгустке</w:t>
      </w:r>
      <w:r w:rsidR="008149F8">
        <w:rPr>
          <w:rFonts w:eastAsiaTheme="minorEastAsia" w:cstheme="minorHAnsi"/>
          <w:lang w:val="ru-RU"/>
        </w:rPr>
        <w:t>,</w:t>
      </w:r>
      <w:r w:rsidR="00961741" w:rsidRPr="00961741">
        <w:rPr>
          <w:rFonts w:eastAsiaTheme="minorEastAsia" w:cstheme="minorHAnsi"/>
          <w:lang w:val="ru-RU"/>
        </w:rPr>
        <w:t xml:space="preserve"> вследствие микроволновой неустойчивости. </w:t>
      </w:r>
      <w:r w:rsidR="004717A8">
        <w:rPr>
          <w:rFonts w:eastAsiaTheme="minorEastAsia" w:cstheme="minorHAnsi"/>
          <w:lang w:val="ru-RU"/>
        </w:rPr>
        <w:t xml:space="preserve">И не позволяет достигнуть количества частиц </w:t>
      </w:r>
      <m:oMath>
        <m:r>
          <w:rPr>
            <w:rFonts w:ascii="Cambria Math" w:eastAsiaTheme="minorEastAsia" w:hAnsi="Cambria Math" w:cstheme="minorHAnsi"/>
            <w:lang w:val="ru-RU"/>
          </w:rPr>
          <m:t>1×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="004717A8">
        <w:rPr>
          <w:rFonts w:eastAsiaTheme="minorEastAsia" w:cstheme="minorHAnsi"/>
          <w:lang w:val="ru-RU"/>
        </w:rPr>
        <w:t xml:space="preserve"> </w:t>
      </w:r>
      <w:r w:rsidR="009E351A">
        <w:rPr>
          <w:rFonts w:eastAsiaTheme="minorEastAsia" w:cstheme="minorHAnsi"/>
          <w:lang w:val="ru-RU"/>
        </w:rPr>
        <w:t xml:space="preserve">в </w:t>
      </w:r>
      <w:r w:rsidR="00894731">
        <w:rPr>
          <w:rFonts w:eastAsiaTheme="minorEastAsia" w:cstheme="minorHAnsi"/>
          <w:lang w:val="ru-RU"/>
        </w:rPr>
        <w:t>конечном сгустке</w:t>
      </w:r>
      <w:r w:rsidR="009E351A">
        <w:rPr>
          <w:rFonts w:eastAsiaTheme="minorEastAsia" w:cstheme="minorHAnsi"/>
          <w:lang w:val="ru-RU"/>
        </w:rPr>
        <w:t xml:space="preserve"> </w:t>
      </w:r>
      <w:r w:rsidR="004717A8">
        <w:rPr>
          <w:rFonts w:eastAsiaTheme="minorEastAsia" w:cstheme="minorHAnsi"/>
          <w:lang w:val="ru-RU"/>
        </w:rPr>
        <w:t>для достижения максимальной светимости</w:t>
      </w:r>
      <w:r w:rsidR="009E351A">
        <w:rPr>
          <w:rFonts w:eastAsiaTheme="minorEastAsia" w:cstheme="minorHAnsi"/>
          <w:lang w:val="ru-RU"/>
        </w:rPr>
        <w:t>.</w:t>
      </w:r>
    </w:p>
    <w:p w14:paraId="45D5A161" w14:textId="77777777" w:rsidR="00704786" w:rsidRPr="00651DD5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КОНФЛИКТ ИНТЕРЕСОВ</w:t>
      </w:r>
    </w:p>
    <w:p w14:paraId="2F9CDA4F" w14:textId="77777777" w:rsidR="00EF7287" w:rsidRDefault="00B43C78" w:rsidP="00651DD5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Авторы подтверждают, что у них нет конфликта интересов.</w:t>
      </w:r>
    </w:p>
    <w:p w14:paraId="2F6FDAE6" w14:textId="77777777" w:rsidR="00704786" w:rsidRPr="0079453E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bookmarkStart w:id="7" w:name="_bookmark27"/>
      <w:bookmarkEnd w:id="7"/>
      <w:r>
        <w:rPr>
          <w:rFonts w:asciiTheme="majorBidi" w:hAnsiTheme="majorBidi" w:cstheme="majorBidi"/>
          <w:caps w:val="0"/>
          <w:sz w:val="24"/>
          <w:szCs w:val="24"/>
        </w:rPr>
        <w:t>СПИСОК</w:t>
      </w:r>
      <w:r w:rsidRPr="0079453E">
        <w:rPr>
          <w:rFonts w:asciiTheme="majorBidi" w:hAnsiTheme="majorBidi" w:cstheme="majorBidi"/>
          <w:caps w:val="0"/>
          <w:sz w:val="24"/>
          <w:szCs w:val="24"/>
        </w:rPr>
        <w:t xml:space="preserve"> </w:t>
      </w:r>
      <w:r>
        <w:rPr>
          <w:rFonts w:asciiTheme="majorBidi" w:hAnsiTheme="majorBidi" w:cstheme="majorBidi"/>
          <w:caps w:val="0"/>
          <w:sz w:val="24"/>
          <w:szCs w:val="24"/>
        </w:rPr>
        <w:t>ЛИТЕРАТУРЫ</w:t>
      </w:r>
    </w:p>
    <w:p w14:paraId="712D66FE" w14:textId="77777777" w:rsidR="00530C51" w:rsidRPr="00530C51" w:rsidRDefault="00C840E2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 w:rsidRPr="00D753F9">
        <w:rPr>
          <w:rFonts w:cstheme="minorHAnsi"/>
          <w:lang w:val="ru-RU"/>
        </w:rPr>
        <w:t>1.</w:t>
      </w:r>
      <w:r w:rsidR="00D753F9" w:rsidRPr="00D753F9">
        <w:rPr>
          <w:rFonts w:cstheme="minorHAnsi"/>
          <w:lang w:val="ru-RU"/>
        </w:rPr>
        <w:tab/>
      </w:r>
      <w:r w:rsidR="00D753F9">
        <w:rPr>
          <w:rFonts w:cstheme="minorHAnsi"/>
          <w:lang w:val="ru-RU"/>
        </w:rPr>
        <w:t>И. Н. Мешков, С</w:t>
      </w:r>
      <w:r w:rsidR="00D753F9" w:rsidRPr="00D753F9">
        <w:rPr>
          <w:rFonts w:cstheme="minorHAnsi"/>
          <w:lang w:val="ru-RU"/>
        </w:rPr>
        <w:t>ветимость ионного коллайдера</w:t>
      </w:r>
      <w:r w:rsidR="00D753F9" w:rsidRPr="00D753F9">
        <w:rPr>
          <w:rFonts w:cstheme="minorHAnsi"/>
          <w:color w:val="000000"/>
          <w:lang w:val="ru-RU"/>
        </w:rPr>
        <w:t xml:space="preserve">, </w:t>
      </w:r>
      <w:r w:rsidR="00530C51">
        <w:rPr>
          <w:rFonts w:cstheme="minorHAnsi"/>
          <w:color w:val="000000"/>
          <w:lang w:val="ru-RU"/>
        </w:rPr>
        <w:t>ЭЧАЯ</w:t>
      </w:r>
      <w:r w:rsidR="00530C51" w:rsidRPr="00530C51">
        <w:rPr>
          <w:rFonts w:cstheme="minorHAnsi"/>
          <w:color w:val="000000"/>
          <w:lang w:val="ru-RU"/>
        </w:rPr>
        <w:t xml:space="preserve">, Т. 50 </w:t>
      </w:r>
      <w:r w:rsidR="00530C51">
        <w:rPr>
          <w:rFonts w:cstheme="minorHAnsi"/>
          <w:color w:val="000000"/>
          <w:lang w:val="ru-RU"/>
        </w:rPr>
        <w:t xml:space="preserve">№ </w:t>
      </w:r>
      <w:r w:rsidR="00530C51" w:rsidRPr="00530C51">
        <w:rPr>
          <w:rFonts w:cstheme="minorHAnsi"/>
          <w:color w:val="000000"/>
          <w:lang w:val="ru-RU"/>
        </w:rPr>
        <w:t>6, Стр. 776-811, 2019.</w:t>
      </w:r>
    </w:p>
    <w:p w14:paraId="75D51C60" w14:textId="77777777" w:rsidR="009E6AC9" w:rsidRPr="00FF04C6" w:rsidRDefault="00C840E2" w:rsidP="00FF04C6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color w:val="0563C1"/>
          <w:u w:val="single"/>
          <w:lang w:val="en-US"/>
        </w:rPr>
      </w:pPr>
      <w:r w:rsidRPr="00E404E5">
        <w:rPr>
          <w:rFonts w:cstheme="minorHAnsi"/>
          <w:color w:val="000000"/>
          <w:lang w:val="en-US"/>
        </w:rPr>
        <w:t>2.</w:t>
      </w:r>
      <w:r w:rsidRPr="00E404E5">
        <w:rPr>
          <w:rFonts w:cstheme="minorHAnsi"/>
          <w:color w:val="000000"/>
          <w:lang w:val="en-US"/>
        </w:rPr>
        <w:tab/>
      </w:r>
      <w:r w:rsidR="00FF04C6">
        <w:rPr>
          <w:lang w:val="en-US"/>
        </w:rPr>
        <w:t xml:space="preserve">MADX, </w:t>
      </w:r>
      <w:hyperlink r:id="rId8" w:history="1">
        <w:r w:rsidR="00FF04C6" w:rsidRPr="00FA14C5">
          <w:rPr>
            <w:rStyle w:val="ab"/>
            <w:lang w:val="en-US"/>
          </w:rPr>
          <w:t>https://mad.web.cern.ch/mad/</w:t>
        </w:r>
      </w:hyperlink>
    </w:p>
    <w:p w14:paraId="0BAE83B1" w14:textId="77777777" w:rsidR="00C840E2" w:rsidRDefault="009E6AC9" w:rsidP="009E6AC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</w:t>
      </w:r>
      <w:r w:rsidRPr="009E6AC9">
        <w:rPr>
          <w:rFonts w:cstheme="minorHAnsi"/>
          <w:color w:val="000000"/>
          <w:lang w:val="en-US"/>
        </w:rPr>
        <w:t>.</w:t>
      </w:r>
      <w:r>
        <w:rPr>
          <w:rFonts w:cstheme="minorHAnsi"/>
          <w:color w:val="000000"/>
          <w:lang w:val="en-US"/>
        </w:rPr>
        <w:tab/>
      </w:r>
      <w:r w:rsidRPr="00E404E5">
        <w:rPr>
          <w:rFonts w:cstheme="minorHAnsi"/>
          <w:color w:val="000000"/>
          <w:lang w:val="en-US"/>
        </w:rPr>
        <w:t>V. Lebedev, OptiM code, Private communication url:www-bdnew.fnal.gov/pbar/organizationalchart/lebedev/OptiM/optim.htm</w:t>
      </w:r>
    </w:p>
    <w:p w14:paraId="40FED7AC" w14:textId="77777777" w:rsidR="009E6AC9" w:rsidRPr="00E73B2B" w:rsidRDefault="009E6AC9" w:rsidP="009E6AC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r w:rsidRPr="009E6AC9">
        <w:rPr>
          <w:rFonts w:cstheme="minorHAnsi"/>
          <w:color w:val="000000"/>
          <w:lang w:val="en-US"/>
        </w:rPr>
        <w:t>4</w:t>
      </w:r>
      <w:r w:rsidR="00B655AE" w:rsidRPr="009E6AC9">
        <w:rPr>
          <w:rFonts w:cstheme="minorHAnsi"/>
          <w:color w:val="000000"/>
          <w:lang w:val="en-US"/>
        </w:rPr>
        <w:t>.</w:t>
      </w:r>
      <w:r w:rsidR="00B655AE" w:rsidRPr="009E6AC9">
        <w:rPr>
          <w:rFonts w:cstheme="minorHAnsi"/>
          <w:color w:val="000000"/>
          <w:lang w:val="en-US"/>
        </w:rPr>
        <w:tab/>
      </w:r>
      <w:r w:rsidRPr="00E73B2B">
        <w:rPr>
          <w:rFonts w:cstheme="minorHAnsi"/>
          <w:color w:val="000000"/>
          <w:lang w:val="en-US"/>
        </w:rPr>
        <w:t>Syresin E.M et al.</w:t>
      </w:r>
      <w:r w:rsidR="00F35503">
        <w:rPr>
          <w:rFonts w:cstheme="minorHAnsi"/>
          <w:color w:val="000000"/>
          <w:lang w:val="en-US"/>
        </w:rPr>
        <w:t>,</w:t>
      </w:r>
      <w:r w:rsidRPr="00E73B2B">
        <w:rPr>
          <w:rFonts w:cstheme="minorHAnsi"/>
          <w:color w:val="000000"/>
          <w:lang w:val="en-US"/>
        </w:rPr>
        <w:t xml:space="preserve"> Formation of Polarized Proton Beams in the NICA Collider-Accelerator</w:t>
      </w:r>
    </w:p>
    <w:p w14:paraId="0BA4A812" w14:textId="77777777" w:rsidR="00B655AE" w:rsidRDefault="009E6AC9" w:rsidP="00E73B2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 w:rsidRPr="00E73B2B">
        <w:rPr>
          <w:rFonts w:cstheme="minorHAnsi"/>
          <w:color w:val="000000"/>
          <w:lang w:val="en-US"/>
        </w:rPr>
        <w:t xml:space="preserve">Complex // Phys. Part. </w:t>
      </w:r>
      <w:proofErr w:type="spellStart"/>
      <w:r w:rsidRPr="00E73B2B">
        <w:rPr>
          <w:rFonts w:cstheme="minorHAnsi"/>
          <w:color w:val="000000"/>
          <w:lang w:val="en-US"/>
        </w:rPr>
        <w:t>Nucl</w:t>
      </w:r>
      <w:proofErr w:type="spellEnd"/>
      <w:r w:rsidRPr="00E73B2B">
        <w:rPr>
          <w:rFonts w:cstheme="minorHAnsi"/>
          <w:color w:val="000000"/>
          <w:lang w:val="en-US"/>
        </w:rPr>
        <w:t>. 2021. V. 52. P</w:t>
      </w:r>
      <w:r w:rsidRPr="004E5834">
        <w:rPr>
          <w:rFonts w:cstheme="minorHAnsi"/>
          <w:color w:val="000000"/>
          <w:lang w:val="ru-RU"/>
        </w:rPr>
        <w:t xml:space="preserve">. 997–1017; </w:t>
      </w:r>
      <w:proofErr w:type="spellStart"/>
      <w:r w:rsidRPr="00E73B2B">
        <w:rPr>
          <w:rFonts w:cstheme="minorHAnsi"/>
          <w:color w:val="000000"/>
          <w:lang w:val="en-US"/>
        </w:rPr>
        <w:t>doi</w:t>
      </w:r>
      <w:proofErr w:type="spellEnd"/>
      <w:r w:rsidRPr="004E5834">
        <w:rPr>
          <w:rFonts w:cstheme="minorHAnsi"/>
          <w:color w:val="000000"/>
          <w:lang w:val="ru-RU"/>
        </w:rPr>
        <w:t>: 10.1134/</w:t>
      </w:r>
      <w:r w:rsidRPr="00E73B2B">
        <w:rPr>
          <w:rFonts w:cstheme="minorHAnsi"/>
          <w:color w:val="000000"/>
          <w:lang w:val="en-US"/>
        </w:rPr>
        <w:t>S</w:t>
      </w:r>
      <w:r w:rsidRPr="004E5834">
        <w:rPr>
          <w:rFonts w:cstheme="minorHAnsi"/>
          <w:color w:val="000000"/>
          <w:lang w:val="ru-RU"/>
        </w:rPr>
        <w:t>1063779621050051.</w:t>
      </w:r>
    </w:p>
    <w:p w14:paraId="46D07210" w14:textId="77777777" w:rsidR="004E5834" w:rsidRDefault="004E5834" w:rsidP="00E73B2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5.</w:t>
      </w:r>
      <w:r>
        <w:rPr>
          <w:rFonts w:cstheme="minorHAnsi"/>
          <w:color w:val="000000"/>
          <w:lang w:val="ru-RU"/>
        </w:rPr>
        <w:tab/>
      </w:r>
      <w:r w:rsidRPr="007E6789">
        <w:rPr>
          <w:rFonts w:cstheme="minorHAnsi"/>
          <w:color w:val="000000"/>
          <w:lang w:val="ru-RU"/>
        </w:rPr>
        <w:t>Пашков, П. Т, Основы теории протонного синхротрона: Учеб. пособие для студентов МГУ / П. Т. Пашков. - Протвино: Гос. науч. центр Рос. Федерации Ин-т физики высок</w:t>
      </w:r>
      <w:proofErr w:type="gramStart"/>
      <w:r w:rsidRPr="007E6789">
        <w:rPr>
          <w:rFonts w:cstheme="minorHAnsi"/>
          <w:color w:val="000000"/>
          <w:lang w:val="ru-RU"/>
        </w:rPr>
        <w:t>.</w:t>
      </w:r>
      <w:proofErr w:type="gramEnd"/>
      <w:r w:rsidRPr="007E6789">
        <w:rPr>
          <w:rFonts w:cstheme="minorHAnsi"/>
          <w:color w:val="000000"/>
          <w:lang w:val="ru-RU"/>
        </w:rPr>
        <w:t xml:space="preserve"> </w:t>
      </w:r>
      <w:proofErr w:type="gramStart"/>
      <w:r w:rsidRPr="007E6789">
        <w:rPr>
          <w:rFonts w:cstheme="minorHAnsi"/>
          <w:color w:val="000000"/>
          <w:lang w:val="ru-RU"/>
        </w:rPr>
        <w:t>э</w:t>
      </w:r>
      <w:proofErr w:type="gramEnd"/>
      <w:r w:rsidRPr="007E6789">
        <w:rPr>
          <w:rFonts w:cstheme="minorHAnsi"/>
          <w:color w:val="000000"/>
          <w:lang w:val="ru-RU"/>
        </w:rPr>
        <w:t xml:space="preserve">нергий, 1999. - 112 с.:- (Государственный научный центр Российской Федерации Институт физики высоких энергий (ИФВЭ); 99-42. </w:t>
      </w:r>
      <w:r w:rsidRPr="00E53DB4">
        <w:rPr>
          <w:rFonts w:cstheme="minorHAnsi"/>
          <w:color w:val="000000"/>
          <w:lang w:val="ru-RU"/>
        </w:rPr>
        <w:t>ОУ У-70).</w:t>
      </w:r>
    </w:p>
    <w:p w14:paraId="1A45E1D7" w14:textId="1FD46AD1" w:rsidR="00F61991" w:rsidRPr="004E5834" w:rsidRDefault="00F61991" w:rsidP="00E73B2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 w:rsidRPr="00F61991">
        <w:rPr>
          <w:lang w:val="ru-RU"/>
        </w:rPr>
        <w:t>6</w:t>
      </w:r>
      <w:r>
        <w:rPr>
          <w:lang w:val="ru-RU"/>
        </w:rPr>
        <w:t>.</w:t>
      </w:r>
      <w:r>
        <w:rPr>
          <w:lang w:val="ru-RU"/>
        </w:rPr>
        <w:tab/>
      </w:r>
      <w:r w:rsidRPr="006E2689">
        <w:rPr>
          <w:lang w:val="ru-RU"/>
        </w:rPr>
        <w:t>С. А. Черный, Ускорительный комплекс ИФВЭ, ЭЧАЯ 1991, том 22, выпуск 5.</w:t>
      </w:r>
    </w:p>
    <w:p w14:paraId="45B49A24" w14:textId="6A3D1C70" w:rsidR="00D67226" w:rsidRDefault="00F61991" w:rsidP="0093135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7</w:t>
      </w:r>
      <w:r w:rsidR="002322BA" w:rsidRPr="009E6AC9">
        <w:rPr>
          <w:rFonts w:cstheme="minorHAnsi"/>
          <w:color w:val="000000"/>
          <w:lang w:val="ru-RU"/>
        </w:rPr>
        <w:t>.</w:t>
      </w:r>
      <w:r w:rsidR="002322BA" w:rsidRPr="009E6AC9">
        <w:rPr>
          <w:rFonts w:cstheme="minorHAnsi"/>
          <w:color w:val="000000"/>
          <w:lang w:val="ru-RU"/>
        </w:rPr>
        <w:tab/>
      </w:r>
      <w:r w:rsidR="009E6AC9" w:rsidRPr="000854B8">
        <w:rPr>
          <w:rFonts w:cstheme="minorHAnsi"/>
          <w:i/>
          <w:iCs/>
          <w:color w:val="000000"/>
          <w:lang w:val="en-US"/>
        </w:rPr>
        <w:t>To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9E6AC9" w:rsidRPr="000854B8">
        <w:rPr>
          <w:rFonts w:cstheme="minorHAnsi"/>
          <w:i/>
          <w:iCs/>
          <w:color w:val="000000"/>
          <w:lang w:val="en-US"/>
        </w:rPr>
        <w:t>be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9E6AC9" w:rsidRPr="000854B8">
        <w:rPr>
          <w:rFonts w:cstheme="minorHAnsi"/>
          <w:i/>
          <w:iCs/>
          <w:color w:val="000000"/>
          <w:lang w:val="en-US"/>
        </w:rPr>
        <w:t>published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: </w:t>
      </w:r>
      <w:r w:rsidR="009E6AC9" w:rsidRPr="00E73B2B">
        <w:rPr>
          <w:rFonts w:cstheme="minorHAnsi"/>
          <w:color w:val="000000"/>
          <w:lang w:val="ru-RU"/>
        </w:rPr>
        <w:t>Коло</w:t>
      </w:r>
      <w:r w:rsidR="009E6AC9">
        <w:rPr>
          <w:rFonts w:cstheme="minorHAnsi"/>
          <w:color w:val="000000"/>
          <w:lang w:val="ru-RU"/>
        </w:rPr>
        <w:t>кольчиков</w:t>
      </w:r>
      <w:r w:rsidR="009E6AC9" w:rsidRPr="00E73B2B">
        <w:rPr>
          <w:rFonts w:cstheme="minorHAnsi"/>
          <w:color w:val="000000"/>
          <w:lang w:val="ru-RU"/>
        </w:rPr>
        <w:t xml:space="preserve"> </w:t>
      </w:r>
      <w:r w:rsidR="009E6AC9">
        <w:rPr>
          <w:rFonts w:cstheme="minorHAnsi"/>
          <w:color w:val="000000"/>
          <w:lang w:val="ru-RU"/>
        </w:rPr>
        <w:t>С</w:t>
      </w:r>
      <w:r w:rsidR="009E6AC9" w:rsidRPr="00E73B2B">
        <w:rPr>
          <w:rFonts w:cstheme="minorHAnsi"/>
          <w:color w:val="000000"/>
          <w:lang w:val="ru-RU"/>
        </w:rPr>
        <w:t xml:space="preserve">. </w:t>
      </w:r>
      <w:r w:rsidR="009E6AC9">
        <w:rPr>
          <w:rFonts w:cstheme="minorHAnsi"/>
          <w:color w:val="000000"/>
          <w:lang w:val="ru-RU"/>
        </w:rPr>
        <w:t>и</w:t>
      </w:r>
      <w:r w:rsidR="009E6AC9" w:rsidRPr="00E73B2B">
        <w:rPr>
          <w:rFonts w:cstheme="minorHAnsi"/>
          <w:color w:val="000000"/>
          <w:lang w:val="ru-RU"/>
        </w:rPr>
        <w:t xml:space="preserve"> </w:t>
      </w:r>
      <w:r w:rsidR="009E6AC9">
        <w:rPr>
          <w:rFonts w:cstheme="minorHAnsi"/>
          <w:color w:val="000000"/>
          <w:lang w:val="ru-RU"/>
        </w:rPr>
        <w:t>др</w:t>
      </w:r>
      <w:r w:rsidR="009E6AC9" w:rsidRPr="00E73B2B">
        <w:rPr>
          <w:rFonts w:cstheme="minorHAnsi"/>
          <w:color w:val="000000"/>
          <w:lang w:val="ru-RU"/>
        </w:rPr>
        <w:t>.,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9E6AC9" w:rsidRPr="00E73B2B">
        <w:rPr>
          <w:rFonts w:cstheme="minorHAnsi"/>
          <w:color w:val="000000"/>
          <w:lang w:val="ru-RU"/>
        </w:rPr>
        <w:t xml:space="preserve">Прохождение критической энергии в гармоническом ВЧ протонного синхротрона У-70, </w:t>
      </w:r>
      <w:r w:rsidR="009E6AC9" w:rsidRPr="009E6AC9">
        <w:rPr>
          <w:rFonts w:cstheme="minorHAnsi"/>
          <w:color w:val="000000"/>
          <w:lang w:val="ru-RU"/>
        </w:rPr>
        <w:t>Ядерная физика и инжиниринг</w:t>
      </w:r>
      <w:r w:rsidR="009E6AC9" w:rsidRPr="00B965FC">
        <w:rPr>
          <w:rFonts w:cstheme="minorHAnsi"/>
          <w:color w:val="000000"/>
          <w:lang w:val="ru-RU"/>
        </w:rPr>
        <w:t>, 2024.</w:t>
      </w:r>
    </w:p>
    <w:p w14:paraId="3C8A381C" w14:textId="4C494125" w:rsidR="0093135B" w:rsidRPr="00F35503" w:rsidRDefault="00F61991" w:rsidP="00F3550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r w:rsidRPr="00F61991">
        <w:rPr>
          <w:rFonts w:cstheme="minorHAnsi"/>
          <w:color w:val="000000"/>
          <w:lang w:val="en-US"/>
        </w:rPr>
        <w:t>8</w:t>
      </w:r>
      <w:r w:rsidR="0093135B" w:rsidRPr="00F35503">
        <w:rPr>
          <w:rFonts w:cstheme="minorHAnsi"/>
          <w:color w:val="000000"/>
          <w:lang w:val="en-US"/>
        </w:rPr>
        <w:t>.</w:t>
      </w:r>
      <w:r w:rsidR="0093135B" w:rsidRPr="00F35503">
        <w:rPr>
          <w:rFonts w:cstheme="minorHAnsi"/>
          <w:color w:val="000000"/>
          <w:lang w:val="en-US"/>
        </w:rPr>
        <w:tab/>
      </w:r>
      <w:r w:rsidR="00F35503" w:rsidRPr="00F35503">
        <w:rPr>
          <w:rFonts w:eastAsia="SimSun"/>
          <w:lang w:val="en-US" w:eastAsia="en-US"/>
        </w:rPr>
        <w:t xml:space="preserve">A. </w:t>
      </w:r>
      <w:proofErr w:type="spellStart"/>
      <w:r w:rsidR="00F35503" w:rsidRPr="00F35503">
        <w:rPr>
          <w:rFonts w:eastAsia="SimSun"/>
          <w:lang w:val="en-US" w:eastAsia="en-US"/>
        </w:rPr>
        <w:t>Tribendis</w:t>
      </w:r>
      <w:proofErr w:type="spellEnd"/>
      <w:r w:rsidR="00F35503">
        <w:rPr>
          <w:rFonts w:eastAsia="SimSun"/>
          <w:lang w:val="en-US" w:eastAsia="en-US"/>
        </w:rPr>
        <w:t xml:space="preserve"> et al.</w:t>
      </w:r>
      <w:r w:rsidR="00F35503" w:rsidRPr="00F35503">
        <w:rPr>
          <w:rFonts w:eastAsia="SimSun"/>
          <w:lang w:val="en-US" w:eastAsia="en-US"/>
        </w:rPr>
        <w:t xml:space="preserve">, </w:t>
      </w:r>
      <w:proofErr w:type="spellStart"/>
      <w:r w:rsidR="00F35503">
        <w:rPr>
          <w:rFonts w:cstheme="minorHAnsi"/>
          <w:color w:val="000000"/>
          <w:lang w:val="en-US"/>
        </w:rPr>
        <w:t>C</w:t>
      </w:r>
      <w:r w:rsidR="00F35503" w:rsidRPr="00F35503">
        <w:rPr>
          <w:rFonts w:cstheme="minorHAnsi"/>
          <w:color w:val="000000"/>
          <w:lang w:val="en-US"/>
        </w:rPr>
        <w:t>onstraction</w:t>
      </w:r>
      <w:proofErr w:type="spellEnd"/>
      <w:r w:rsidR="00F35503" w:rsidRPr="00F35503">
        <w:rPr>
          <w:rFonts w:cstheme="minorHAnsi"/>
          <w:color w:val="000000"/>
          <w:lang w:val="en-US"/>
        </w:rPr>
        <w:t xml:space="preserve"> and first test results of the barrier and</w:t>
      </w:r>
      <w:r w:rsidR="00F35503">
        <w:rPr>
          <w:rFonts w:cstheme="minorHAnsi"/>
          <w:color w:val="000000"/>
          <w:lang w:val="en-US"/>
        </w:rPr>
        <w:t xml:space="preserve"> </w:t>
      </w:r>
      <w:r w:rsidR="00F35503" w:rsidRPr="00F35503">
        <w:rPr>
          <w:rFonts w:cstheme="minorHAnsi"/>
          <w:color w:val="000000"/>
          <w:lang w:val="en-US"/>
        </w:rPr>
        <w:t xml:space="preserve">harmonic rf systems for the </w:t>
      </w:r>
      <w:r w:rsidR="00F35503">
        <w:rPr>
          <w:rFonts w:cstheme="minorHAnsi"/>
          <w:color w:val="000000"/>
          <w:lang w:val="en-US"/>
        </w:rPr>
        <w:t>NICA</w:t>
      </w:r>
      <w:r w:rsidR="00F35503" w:rsidRPr="00F35503">
        <w:rPr>
          <w:rFonts w:cstheme="minorHAnsi"/>
          <w:color w:val="000000"/>
          <w:lang w:val="en-US"/>
        </w:rPr>
        <w:t xml:space="preserve"> collider</w:t>
      </w:r>
      <w:r w:rsidR="00F35503">
        <w:rPr>
          <w:rFonts w:cstheme="minorHAnsi"/>
          <w:color w:val="000000"/>
          <w:lang w:val="en-US"/>
        </w:rPr>
        <w:t xml:space="preserve">, </w:t>
      </w:r>
      <w:r w:rsidR="00F35503" w:rsidRPr="00F35503">
        <w:rPr>
          <w:rFonts w:cstheme="minorHAnsi"/>
          <w:color w:val="000000"/>
          <w:lang w:val="en-US"/>
        </w:rPr>
        <w:t>IPAC2021, Campinas, SP, Brazil</w:t>
      </w:r>
      <w:r w:rsidR="00F35503">
        <w:rPr>
          <w:rFonts w:cstheme="minorHAnsi"/>
          <w:color w:val="000000"/>
          <w:lang w:val="en-US"/>
        </w:rPr>
        <w:t xml:space="preserve">, </w:t>
      </w:r>
      <w:r w:rsidR="00F35503" w:rsidRPr="00F35503">
        <w:rPr>
          <w:rFonts w:cstheme="minorHAnsi"/>
          <w:color w:val="000000"/>
          <w:lang w:val="en-US"/>
        </w:rPr>
        <w:t>doi:10.18429/JACoW-IPAC2021-MOPAB365</w:t>
      </w:r>
    </w:p>
    <w:p w14:paraId="1D976CA1" w14:textId="284A930B" w:rsidR="0093135B" w:rsidRPr="00E35994" w:rsidRDefault="00F61991" w:rsidP="00E35994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lastRenderedPageBreak/>
        <w:t>9</w:t>
      </w:r>
      <w:r w:rsidR="0093135B">
        <w:rPr>
          <w:rFonts w:cstheme="minorHAnsi"/>
          <w:color w:val="000000"/>
          <w:lang w:val="ru-RU"/>
        </w:rPr>
        <w:t>.</w:t>
      </w:r>
      <w:r w:rsidR="0093135B">
        <w:rPr>
          <w:rFonts w:cstheme="minorHAnsi"/>
          <w:color w:val="000000"/>
          <w:lang w:val="ru-RU"/>
        </w:rPr>
        <w:tab/>
      </w:r>
      <w:r w:rsidR="00E35994" w:rsidRPr="000854B8">
        <w:rPr>
          <w:rFonts w:cstheme="minorHAnsi"/>
          <w:i/>
          <w:iCs/>
          <w:color w:val="000000"/>
          <w:lang w:val="en-US"/>
        </w:rPr>
        <w:t>To</w:t>
      </w:r>
      <w:r w:rsidR="00E35994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E35994" w:rsidRPr="000854B8">
        <w:rPr>
          <w:rFonts w:cstheme="minorHAnsi"/>
          <w:i/>
          <w:iCs/>
          <w:color w:val="000000"/>
          <w:lang w:val="en-US"/>
        </w:rPr>
        <w:t>be</w:t>
      </w:r>
      <w:r w:rsidR="00E35994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E35994" w:rsidRPr="000854B8">
        <w:rPr>
          <w:rFonts w:cstheme="minorHAnsi"/>
          <w:i/>
          <w:iCs/>
          <w:color w:val="000000"/>
          <w:lang w:val="en-US"/>
        </w:rPr>
        <w:t>published</w:t>
      </w:r>
      <w:r w:rsidR="00E35994" w:rsidRPr="00E35994">
        <w:rPr>
          <w:rFonts w:cstheme="minorHAnsi"/>
          <w:i/>
          <w:iCs/>
          <w:color w:val="000000"/>
          <w:lang w:val="ru-RU"/>
        </w:rPr>
        <w:t>:</w:t>
      </w:r>
      <w:r w:rsidR="00E35994">
        <w:rPr>
          <w:rFonts w:eastAsia="SimSun"/>
          <w:lang w:val="ru-RU" w:eastAsia="en-US"/>
        </w:rPr>
        <w:t xml:space="preserve"> С.</w:t>
      </w:r>
      <w:r w:rsidR="00E35994" w:rsidRPr="00E35994">
        <w:rPr>
          <w:rFonts w:eastAsia="SimSun"/>
          <w:lang w:val="ru-RU" w:eastAsia="en-US"/>
        </w:rPr>
        <w:t xml:space="preserve"> </w:t>
      </w:r>
      <w:r w:rsidR="00E35994">
        <w:rPr>
          <w:rFonts w:eastAsia="SimSun"/>
          <w:lang w:val="ru-RU" w:eastAsia="en-US"/>
        </w:rPr>
        <w:t>Колокольчиков</w:t>
      </w:r>
      <w:r w:rsidR="00E35994" w:rsidRPr="00E35994">
        <w:rPr>
          <w:rFonts w:eastAsia="SimSun"/>
          <w:lang w:val="ru-RU" w:eastAsia="en-US"/>
        </w:rPr>
        <w:t xml:space="preserve"> </w:t>
      </w:r>
      <w:r w:rsidR="00E35994">
        <w:rPr>
          <w:rFonts w:eastAsia="SimSun"/>
          <w:lang w:val="ru-RU" w:eastAsia="en-US"/>
        </w:rPr>
        <w:t xml:space="preserve">и др., </w:t>
      </w:r>
      <w:r w:rsidR="00E35994">
        <w:rPr>
          <w:rFonts w:cstheme="minorHAnsi"/>
          <w:color w:val="000000"/>
          <w:lang w:val="ru-RU"/>
        </w:rPr>
        <w:t>П</w:t>
      </w:r>
      <w:r w:rsidR="00E35994" w:rsidRPr="00E35994">
        <w:rPr>
          <w:rFonts w:cstheme="minorHAnsi"/>
          <w:color w:val="000000"/>
          <w:lang w:val="ru-RU"/>
        </w:rPr>
        <w:t xml:space="preserve">родольная динамика </w:t>
      </w:r>
      <w:r w:rsidR="00E35994">
        <w:rPr>
          <w:rFonts w:cstheme="minorHAnsi"/>
          <w:color w:val="000000"/>
          <w:lang w:val="en-US"/>
        </w:rPr>
        <w:t>NICA</w:t>
      </w:r>
      <w:r w:rsidR="00E35994" w:rsidRPr="00E35994">
        <w:rPr>
          <w:rFonts w:cstheme="minorHAnsi"/>
          <w:color w:val="000000"/>
          <w:lang w:val="ru-RU"/>
        </w:rPr>
        <w:t xml:space="preserve"> в </w:t>
      </w:r>
      <w:r w:rsidR="00E35994">
        <w:rPr>
          <w:rFonts w:cstheme="minorHAnsi"/>
          <w:color w:val="000000"/>
          <w:lang w:val="ru-RU"/>
        </w:rPr>
        <w:t>ВЧ</w:t>
      </w:r>
      <w:r w:rsidR="00E35994" w:rsidRPr="00E35994">
        <w:rPr>
          <w:rFonts w:cstheme="minorHAnsi"/>
          <w:color w:val="000000"/>
          <w:lang w:val="ru-RU"/>
        </w:rPr>
        <w:t xml:space="preserve">-системе барьерного типа при критической энергии, включая импедансы в </w:t>
      </w:r>
      <w:r w:rsidR="00E35994">
        <w:rPr>
          <w:rFonts w:cstheme="minorHAnsi"/>
          <w:color w:val="000000"/>
          <w:lang w:val="en-US"/>
        </w:rPr>
        <w:t>BLonD</w:t>
      </w:r>
      <w:r w:rsidR="00E35994" w:rsidRPr="00E35994">
        <w:rPr>
          <w:rFonts w:cstheme="minorHAnsi"/>
          <w:color w:val="000000"/>
          <w:lang w:val="ru-RU"/>
        </w:rPr>
        <w:t>, Письма в ЭЧАЯ. 2024. Т. 21, № 3(254). С. 549–556</w:t>
      </w:r>
    </w:p>
    <w:p w14:paraId="552F29E3" w14:textId="3EA871BD" w:rsidR="004E5834" w:rsidRPr="00A94401" w:rsidRDefault="00F61991" w:rsidP="0093135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Style w:val="ab"/>
          <w:rFonts w:cstheme="minorHAnsi"/>
          <w:color w:val="000000"/>
          <w:u w:val="none"/>
          <w:lang w:val="ru-RU"/>
        </w:rPr>
      </w:pPr>
      <w:r>
        <w:rPr>
          <w:rFonts w:cstheme="minorHAnsi"/>
          <w:color w:val="000000"/>
          <w:lang w:val="ru-RU"/>
        </w:rPr>
        <w:t>10</w:t>
      </w:r>
      <w:r w:rsidR="007A286F">
        <w:rPr>
          <w:rFonts w:cstheme="minorHAnsi"/>
          <w:color w:val="000000"/>
          <w:lang w:val="ru-RU"/>
        </w:rPr>
        <w:t>.</w:t>
      </w:r>
      <w:r w:rsidR="007A286F">
        <w:rPr>
          <w:rFonts w:cstheme="minorHAnsi"/>
          <w:color w:val="000000"/>
          <w:lang w:val="ru-RU"/>
        </w:rPr>
        <w:tab/>
      </w:r>
      <w:r w:rsidR="008901CA" w:rsidRPr="008901CA">
        <w:rPr>
          <w:szCs w:val="28"/>
          <w:lang w:val="ru-RU"/>
        </w:rPr>
        <w:t xml:space="preserve">П.Р. Зенкевич, </w:t>
      </w:r>
      <w:r w:rsidR="008901CA">
        <w:rPr>
          <w:szCs w:val="28"/>
          <w:lang w:val="ru-RU"/>
        </w:rPr>
        <w:t>отчёт</w:t>
      </w:r>
      <w:r w:rsidR="008901CA" w:rsidRPr="008901CA">
        <w:rPr>
          <w:rFonts w:cstheme="minorHAnsi"/>
          <w:color w:val="000000"/>
          <w:lang w:val="ru-RU"/>
        </w:rPr>
        <w:t xml:space="preserve"> “Исследование устойчивости интенсивных протонных пучков, в коллайдере NICA”, 2019</w:t>
      </w:r>
    </w:p>
    <w:p w14:paraId="0D66DBA9" w14:textId="77777777" w:rsidR="00D67226" w:rsidRPr="009E6AC9" w:rsidRDefault="00D67226" w:rsidP="00D67226">
      <w:pPr>
        <w:rPr>
          <w:rStyle w:val="ab"/>
          <w:rFonts w:cstheme="minorHAnsi"/>
          <w:color w:val="000000" w:themeColor="text1"/>
          <w:u w:val="none"/>
          <w:lang w:val="ru-RU"/>
        </w:rPr>
      </w:pPr>
      <w:r w:rsidRPr="009E6AC9">
        <w:rPr>
          <w:rStyle w:val="ab"/>
          <w:rFonts w:cstheme="minorHAnsi"/>
          <w:color w:val="000000" w:themeColor="text1"/>
          <w:u w:val="none"/>
          <w:lang w:val="ru-RU"/>
        </w:rPr>
        <w:br w:type="page"/>
      </w:r>
    </w:p>
    <w:p w14:paraId="3E058EFA" w14:textId="77777777" w:rsidR="00704786" w:rsidRPr="00651DD5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lastRenderedPageBreak/>
        <w:t>ПОДПИСИ К РИСУНКАМ</w:t>
      </w:r>
    </w:p>
    <w:p w14:paraId="764AE994" w14:textId="77777777" w:rsidR="0080688B" w:rsidRPr="00415364" w:rsidRDefault="00B43C78" w:rsidP="0080688B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 1.</w:t>
      </w:r>
      <w:r w:rsidR="00CA3F81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B729DD" w:rsidRPr="00B729DD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а)</w:t>
      </w:r>
      <w:r w:rsidR="00B729DD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Twiss-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параметры</w:t>
      </w:r>
      <w:r w:rsidR="00415364" w:rsidRP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x</m:t>
            </m:r>
          </m:sub>
        </m:sSub>
      </m:oMath>
      <w:r w:rsidR="00415364" w:rsidRPr="00EC11F6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B729DD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поворотной арки</w:t>
      </w:r>
      <w:r w:rsidR="00423021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NICA</w:t>
      </w:r>
      <w:r w:rsidR="00B729DD" w:rsidRPr="00B729DD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;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Зависимость бетатронной частоты в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x</w:t>
      </w:r>
      <w:r w:rsidR="00415364" w:rsidRP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,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y</w:t>
      </w:r>
      <w:r w:rsidR="00415364" w:rsidRP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– плоскости от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tr</m:t>
            </m:r>
          </m:sub>
        </m:sSub>
      </m:oMath>
      <w:r w:rsidR="00415364" w:rsidRPr="00415364">
        <w:rPr>
          <w:rFonts w:asciiTheme="majorBidi" w:eastAsia="PMingLiU" w:hAnsiTheme="majorBidi" w:cstheme="majorBidi"/>
          <w:bCs/>
          <w:i w:val="0"/>
          <w:noProof/>
          <w:color w:val="000000" w:themeColor="text1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noProof/>
          <w:color w:val="000000" w:themeColor="text1"/>
          <w:sz w:val="24"/>
          <w:szCs w:val="24"/>
          <w:lang w:val="ru-RU"/>
        </w:rPr>
        <w:t>при модуляции дисперсионной функции изменением градиента в фокусирующих линзах.</w:t>
      </w:r>
    </w:p>
    <w:p w14:paraId="32EFCE06" w14:textId="77777777" w:rsidR="0080688B" w:rsidRPr="00CA3F81" w:rsidRDefault="0080688B" w:rsidP="00CA3F81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2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 w:rsidR="00CA3F81" w:rsidRPr="00CA3F81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a</w:t>
      </w:r>
      <w:r w:rsidR="00415364" w:rsidRPr="00F478A2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) </w:t>
      </w:r>
      <w:r w:rsidR="007F7E65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Принципиальная схема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п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>одняти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я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критической энергии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на У-70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при 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>процедур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>е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скачка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bSup>
          <m:sSubSup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tr</m:t>
            </m:r>
          </m:sub>
          <m: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-70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>=0.9</m:t>
        </m:r>
      </m:oMath>
      <w:r w:rsidR="007F7E65">
        <w:rPr>
          <w:i w:val="0"/>
          <w:color w:val="000000" w:themeColor="text1"/>
          <w:sz w:val="24"/>
          <w:szCs w:val="24"/>
          <w:lang w:val="ru-RU"/>
        </w:rPr>
        <w:t xml:space="preserve"> с темпом 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tr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-70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=900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>;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 б)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соответствующее изменение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первого порядка коэффициента скольжения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</m:oMath>
      <w:r w:rsidR="00415364">
        <w:rPr>
          <w:bCs/>
          <w:i w:val="0"/>
          <w:color w:val="000000" w:themeColor="text1"/>
          <w:sz w:val="24"/>
          <w:szCs w:val="24"/>
          <w:lang w:val="ru-RU"/>
        </w:rPr>
        <w:t>.</w:t>
      </w:r>
    </w:p>
    <w:p w14:paraId="34BF8E61" w14:textId="77777777" w:rsidR="0080688B" w:rsidRPr="00CA3F81" w:rsidRDefault="0080688B" w:rsidP="00CA3F81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3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7F7E65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a</w:t>
      </w:r>
      <w:r w:rsidR="007F7E65" w:rsidRPr="00F478A2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) </w:t>
      </w:r>
      <w:r w:rsidR="007F7E65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Принципиальная схема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п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>одняти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я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критической энергии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w:r w:rsidR="007F7E65">
        <w:rPr>
          <w:i w:val="0"/>
          <w:iCs w:val="0"/>
          <w:color w:val="000000" w:themeColor="text1"/>
          <w:sz w:val="24"/>
          <w:szCs w:val="24"/>
          <w:lang w:val="en-US"/>
        </w:rPr>
        <w:t>NICA</w:t>
      </w:r>
      <w:r w:rsidR="007F7E65" w:rsidRP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в гармоническом ВЧ с темпом 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RF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при 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>процедур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е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скачка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szCs w:val="24"/>
            <w:lang w:val="ru-RU"/>
          </w:rPr>
          <m:t>=0,09</m:t>
        </m:r>
      </m:oMath>
      <w:r w:rsidR="007F7E65">
        <w:rPr>
          <w:i w:val="0"/>
          <w:color w:val="000000" w:themeColor="text1"/>
          <w:sz w:val="24"/>
          <w:szCs w:val="24"/>
          <w:lang w:val="ru-RU"/>
        </w:rPr>
        <w:t xml:space="preserve"> с темпом </w:t>
      </w:r>
      <m:oMath>
        <m:f>
          <m:fPr>
            <m:type m:val="lin"/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>;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б)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соответствующее изменение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первого порядка коэффициента скольжения </w:t>
      </w:r>
      <m:oMath>
        <m:sSub>
          <m:sSub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ru-RU"/>
          </w:rPr>
          <m:t>=±1×</m:t>
        </m:r>
        <m:sSup>
          <m:sSup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-3</m:t>
            </m:r>
          </m:sup>
        </m:sSup>
      </m:oMath>
      <w:r w:rsidR="007F7E65">
        <w:rPr>
          <w:bCs/>
          <w:i w:val="0"/>
          <w:color w:val="000000" w:themeColor="text1"/>
          <w:sz w:val="24"/>
          <w:szCs w:val="24"/>
          <w:lang w:val="ru-RU"/>
        </w:rPr>
        <w:t>.</w:t>
      </w:r>
    </w:p>
    <w:p w14:paraId="33C5DCAE" w14:textId="77777777" w:rsidR="00D5316C" w:rsidRDefault="0080688B" w:rsidP="00D5316C">
      <w:pPr>
        <w:pStyle w:val="aa"/>
        <w:suppressAutoHyphens/>
        <w:spacing w:after="120" w:line="276" w:lineRule="auto"/>
        <w:ind w:firstLine="567"/>
        <w:jc w:val="both"/>
        <w:rPr>
          <w:bCs/>
          <w:i w:val="0"/>
          <w:color w:val="000000" w:themeColor="text1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4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6E4A7B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a</w:t>
      </w:r>
      <w:r w:rsidR="006E4A7B" w:rsidRPr="00F478A2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) </w:t>
      </w:r>
      <w:r w:rsidR="006E4A7B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Принципиальная схема 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>п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>одняти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>я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критической энергии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w:r w:rsidR="006E4A7B">
        <w:rPr>
          <w:i w:val="0"/>
          <w:iCs w:val="0"/>
          <w:color w:val="000000" w:themeColor="text1"/>
          <w:sz w:val="24"/>
          <w:szCs w:val="24"/>
          <w:lang w:val="en-US"/>
        </w:rPr>
        <w:t>NICA</w:t>
      </w:r>
      <w:r w:rsidR="006E4A7B" w:rsidRP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в барьерном ВЧ с темпом 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RF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=0,2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при 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>процедур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>е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скачка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szCs w:val="24"/>
            <w:lang w:val="ru-RU"/>
          </w:rPr>
          <m:t>=0,09</m:t>
        </m:r>
      </m:oMath>
      <w:r w:rsidR="006E4A7B">
        <w:rPr>
          <w:i w:val="0"/>
          <w:color w:val="000000" w:themeColor="text1"/>
          <w:sz w:val="24"/>
          <w:szCs w:val="24"/>
          <w:lang w:val="ru-RU"/>
        </w:rPr>
        <w:t xml:space="preserve"> с темпом </w:t>
      </w:r>
      <m:oMath>
        <m:f>
          <m:fPr>
            <m:type m:val="lin"/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>;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б)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соответствующее изменение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первого порядка коэффициента скольжения </w:t>
      </w:r>
      <m:oMath>
        <m:sSub>
          <m:sSub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ru-RU"/>
          </w:rPr>
          <m:t>=±2,5×</m:t>
        </m:r>
        <m:sSup>
          <m:sSup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-4</m:t>
            </m:r>
          </m:sup>
        </m:sSup>
      </m:oMath>
      <w:r w:rsidR="006E4A7B">
        <w:rPr>
          <w:bCs/>
          <w:i w:val="0"/>
          <w:color w:val="000000" w:themeColor="text1"/>
          <w:sz w:val="24"/>
          <w:szCs w:val="24"/>
          <w:lang w:val="ru-RU"/>
        </w:rPr>
        <w:t>.</w:t>
      </w:r>
    </w:p>
    <w:p w14:paraId="48AFD6F4" w14:textId="77777777" w:rsidR="00836278" w:rsidRPr="00076407" w:rsidRDefault="00836278" w:rsidP="00076407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5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1B0129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Зависимость количества частиц в барьерном ВЧ </w:t>
      </w:r>
      <w:r w:rsidR="00076407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и разброса по импульсам</w:t>
      </w:r>
      <w:r w:rsidR="00DC2B58" w:rsidRPr="00DC2B58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1B0129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от длины </w:t>
      </w:r>
      <w:r w:rsidR="00DC2B58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между удерживающими барьерами</w:t>
      </w:r>
      <w:r w:rsidR="00076407">
        <w:rPr>
          <w:bCs/>
          <w:i w:val="0"/>
          <w:color w:val="000000" w:themeColor="text1"/>
          <w:sz w:val="24"/>
          <w:szCs w:val="24"/>
          <w:lang w:val="ru-RU"/>
        </w:rPr>
        <w:t xml:space="preserve"> с точки зрения продольной микроволновой неустойчивости.</w:t>
      </w:r>
    </w:p>
    <w:p w14:paraId="1CD61D05" w14:textId="77777777" w:rsidR="009E5BC9" w:rsidRPr="00D5316C" w:rsidRDefault="009E5BC9" w:rsidP="00D5316C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Cs/>
          <w:noProof/>
          <w:lang w:val="ru-RU"/>
        </w:rPr>
        <w:br w:type="page"/>
      </w:r>
    </w:p>
    <w:p w14:paraId="5D23FC24" w14:textId="77777777" w:rsidR="00704786" w:rsidRPr="00651DD5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lastRenderedPageBreak/>
        <w:t>РИСУНКИ</w:t>
      </w:r>
    </w:p>
    <w:p w14:paraId="488CDB2D" w14:textId="77777777" w:rsidR="00C840E2" w:rsidRDefault="00C840E2" w:rsidP="00C840E2">
      <w:pPr>
        <w:suppressAutoHyphens/>
        <w:spacing w:line="276" w:lineRule="auto"/>
        <w:ind w:firstLine="567"/>
        <w:jc w:val="center"/>
        <w:rPr>
          <w:rFonts w:asciiTheme="majorBidi" w:hAnsiTheme="majorBidi" w:cstheme="majorBidi"/>
          <w:lang w:val="ru-RU"/>
        </w:rPr>
      </w:pPr>
    </w:p>
    <w:p w14:paraId="5EC12EFA" w14:textId="77777777" w:rsidR="00AD3886" w:rsidRPr="00A237C4" w:rsidRDefault="000526F1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78E7CBDD" wp14:editId="68B17090">
            <wp:simplePos x="0" y="0"/>
            <wp:positionH relativeFrom="column">
              <wp:posOffset>3452495</wp:posOffset>
            </wp:positionH>
            <wp:positionV relativeFrom="paragraph">
              <wp:posOffset>213995</wp:posOffset>
            </wp:positionV>
            <wp:extent cx="2443480" cy="2133600"/>
            <wp:effectExtent l="0" t="0" r="0" b="0"/>
            <wp:wrapTopAndBottom/>
            <wp:docPr id="6639613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61309" name="Рисунок 6639613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574E94DD" wp14:editId="7CB1BFDE">
            <wp:simplePos x="0" y="0"/>
            <wp:positionH relativeFrom="column">
              <wp:posOffset>8255</wp:posOffset>
            </wp:positionH>
            <wp:positionV relativeFrom="paragraph">
              <wp:posOffset>221500</wp:posOffset>
            </wp:positionV>
            <wp:extent cx="3352800" cy="2137410"/>
            <wp:effectExtent l="0" t="0" r="0" b="0"/>
            <wp:wrapTopAndBottom/>
            <wp:docPr id="87465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50013" name="Рисунок 8746500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C4">
        <w:rPr>
          <w:rFonts w:asciiTheme="majorBidi" w:hAnsiTheme="majorBidi" w:cstheme="majorBidi"/>
          <w:lang w:val="ru-RU"/>
        </w:rPr>
        <w:t>Рисунок 1.</w:t>
      </w:r>
    </w:p>
    <w:p w14:paraId="343420A9" w14:textId="77777777" w:rsidR="00AD3886" w:rsidRDefault="0079453E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i/>
          <w:noProof/>
          <w:lang w:val="ru-RU" w:eastAsia="ru-RU"/>
        </w:rPr>
        <w:drawing>
          <wp:anchor distT="0" distB="0" distL="114300" distR="114300" simplePos="0" relativeHeight="251703808" behindDoc="0" locked="0" layoutInCell="1" allowOverlap="1" wp14:anchorId="4A1AA2D5" wp14:editId="1CD66A1C">
            <wp:simplePos x="0" y="0"/>
            <wp:positionH relativeFrom="column">
              <wp:posOffset>2987040</wp:posOffset>
            </wp:positionH>
            <wp:positionV relativeFrom="paragraph">
              <wp:posOffset>2454275</wp:posOffset>
            </wp:positionV>
            <wp:extent cx="2951480" cy="2259965"/>
            <wp:effectExtent l="0" t="0" r="0" b="635"/>
            <wp:wrapTopAndBottom/>
            <wp:docPr id="5075198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19854" name="Рисунок 5075198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7728" behindDoc="0" locked="0" layoutInCell="1" allowOverlap="1" wp14:anchorId="53E6925D" wp14:editId="609059EB">
            <wp:simplePos x="0" y="0"/>
            <wp:positionH relativeFrom="column">
              <wp:posOffset>8890</wp:posOffset>
            </wp:positionH>
            <wp:positionV relativeFrom="paragraph">
              <wp:posOffset>2479870</wp:posOffset>
            </wp:positionV>
            <wp:extent cx="2962275" cy="2231390"/>
            <wp:effectExtent l="0" t="0" r="0" b="3810"/>
            <wp:wrapTopAndBottom/>
            <wp:docPr id="1224864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6479" name="Рисунок 1224864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C4">
        <w:rPr>
          <w:rFonts w:asciiTheme="majorBidi" w:hAnsiTheme="majorBidi" w:cstheme="majorBidi"/>
          <w:lang w:val="ru-RU"/>
        </w:rPr>
        <w:t>Рисунок 2.</w:t>
      </w:r>
    </w:p>
    <w:p w14:paraId="4ED5C631" w14:textId="77777777" w:rsidR="000526F1" w:rsidRDefault="0079453E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rFonts w:eastAsiaTheme="minorEastAsia"/>
          <w:iCs/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75CD6FB1" wp14:editId="710B7B91">
            <wp:simplePos x="0" y="0"/>
            <wp:positionH relativeFrom="column">
              <wp:posOffset>-15240</wp:posOffset>
            </wp:positionH>
            <wp:positionV relativeFrom="paragraph">
              <wp:posOffset>2603500</wp:posOffset>
            </wp:positionV>
            <wp:extent cx="2951480" cy="2294890"/>
            <wp:effectExtent l="0" t="0" r="0" b="3810"/>
            <wp:wrapTopAndBottom/>
            <wp:docPr id="13547421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42114" name="Рисунок 13547421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iCs/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4D3AE2AA" wp14:editId="1BA055E2">
            <wp:simplePos x="0" y="0"/>
            <wp:positionH relativeFrom="column">
              <wp:posOffset>2941320</wp:posOffset>
            </wp:positionH>
            <wp:positionV relativeFrom="paragraph">
              <wp:posOffset>2596466</wp:posOffset>
            </wp:positionV>
            <wp:extent cx="2951480" cy="2315845"/>
            <wp:effectExtent l="0" t="0" r="0" b="0"/>
            <wp:wrapTopAndBottom/>
            <wp:docPr id="103003403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4036" name="Рисунок 10300340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E0D">
        <w:rPr>
          <w:rFonts w:asciiTheme="majorBidi" w:hAnsiTheme="majorBidi" w:cstheme="majorBidi"/>
          <w:lang w:val="ru-RU"/>
        </w:rPr>
        <w:t>Рисунок 3.</w:t>
      </w:r>
    </w:p>
    <w:p w14:paraId="7A21149F" w14:textId="77777777" w:rsidR="000526F1" w:rsidRDefault="000526F1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14:paraId="62211B42" w14:textId="77777777" w:rsidR="00842E0F" w:rsidRDefault="00AC0C67" w:rsidP="00C840E2">
      <w:pPr>
        <w:suppressAutoHyphens/>
        <w:spacing w:line="276" w:lineRule="auto"/>
        <w:rPr>
          <w:rFonts w:asciiTheme="majorBidi" w:hAnsiTheme="majorBidi" w:cstheme="majorBidi"/>
          <w:noProof/>
          <w:lang w:val="ru-RU"/>
        </w:rPr>
      </w:pPr>
      <w:r>
        <w:rPr>
          <w:rFonts w:eastAsiaTheme="minorEastAsia"/>
          <w:iCs/>
          <w:noProof/>
          <w:lang w:val="ru-RU" w:eastAsia="ru-RU"/>
        </w:rPr>
        <w:lastRenderedPageBreak/>
        <w:drawing>
          <wp:anchor distT="0" distB="0" distL="114300" distR="114300" simplePos="0" relativeHeight="251706880" behindDoc="0" locked="0" layoutInCell="1" allowOverlap="1" wp14:anchorId="65FB0FC6" wp14:editId="6B9906C7">
            <wp:simplePos x="0" y="0"/>
            <wp:positionH relativeFrom="column">
              <wp:posOffset>2770679</wp:posOffset>
            </wp:positionH>
            <wp:positionV relativeFrom="paragraph">
              <wp:posOffset>447906</wp:posOffset>
            </wp:positionV>
            <wp:extent cx="2917190" cy="2309495"/>
            <wp:effectExtent l="0" t="0" r="3810" b="1905"/>
            <wp:wrapTopAndBottom/>
            <wp:docPr id="55500209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2093" name="Рисунок 5550020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noProof/>
          <w:lang w:val="ru-RU" w:eastAsia="ru-RU"/>
        </w:rPr>
        <w:drawing>
          <wp:anchor distT="0" distB="0" distL="114300" distR="114300" simplePos="0" relativeHeight="251705856" behindDoc="0" locked="0" layoutInCell="1" allowOverlap="1" wp14:anchorId="68A5F70D" wp14:editId="4203AA2E">
            <wp:simplePos x="0" y="0"/>
            <wp:positionH relativeFrom="column">
              <wp:posOffset>-33540</wp:posOffset>
            </wp:positionH>
            <wp:positionV relativeFrom="paragraph">
              <wp:posOffset>256540</wp:posOffset>
            </wp:positionV>
            <wp:extent cx="2715260" cy="2506980"/>
            <wp:effectExtent l="0" t="0" r="2540" b="0"/>
            <wp:wrapTopAndBottom/>
            <wp:docPr id="1427932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249" name="Рисунок 14279324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C4">
        <w:rPr>
          <w:rFonts w:asciiTheme="majorBidi" w:hAnsiTheme="majorBidi" w:cstheme="majorBidi"/>
          <w:lang w:val="ru-RU"/>
        </w:rPr>
        <w:t>Рисунок 4.</w:t>
      </w:r>
      <w:r w:rsidR="007E0DD1" w:rsidRPr="007E0DD1">
        <w:rPr>
          <w:rFonts w:asciiTheme="majorBidi" w:hAnsiTheme="majorBidi" w:cstheme="majorBidi"/>
          <w:noProof/>
          <w:lang w:val="ru-RU"/>
        </w:rPr>
        <w:t xml:space="preserve"> </w:t>
      </w:r>
    </w:p>
    <w:p w14:paraId="2B1FAACA" w14:textId="77777777" w:rsidR="000526F1" w:rsidRDefault="00AC0C67" w:rsidP="00C840E2">
      <w:pPr>
        <w:suppressAutoHyphens/>
        <w:spacing w:line="276" w:lineRule="auto"/>
        <w:rPr>
          <w:rFonts w:asciiTheme="majorBidi" w:hAnsiTheme="majorBidi" w:cstheme="majorBidi"/>
          <w:noProof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11648" behindDoc="0" locked="0" layoutInCell="1" allowOverlap="1" wp14:anchorId="21A4753D" wp14:editId="3D32666C">
            <wp:simplePos x="0" y="0"/>
            <wp:positionH relativeFrom="column">
              <wp:posOffset>704850</wp:posOffset>
            </wp:positionH>
            <wp:positionV relativeFrom="paragraph">
              <wp:posOffset>2839028</wp:posOffset>
            </wp:positionV>
            <wp:extent cx="4485005" cy="2322830"/>
            <wp:effectExtent l="0" t="0" r="0" b="1270"/>
            <wp:wrapTopAndBottom/>
            <wp:docPr id="17918533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53398" name="Рисунок 17918533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E0F">
        <w:rPr>
          <w:rFonts w:asciiTheme="majorBidi" w:hAnsiTheme="majorBidi" w:cstheme="majorBidi"/>
          <w:noProof/>
          <w:lang w:val="ru-RU"/>
        </w:rPr>
        <w:t>Рисунок 5.</w:t>
      </w:r>
    </w:p>
    <w:sectPr w:rsidR="000526F1" w:rsidSect="00057720">
      <w:headerReference w:type="default" r:id="rId18"/>
      <w:pgSz w:w="11900" w:h="16840" w:code="1"/>
      <w:pgMar w:top="1134" w:right="1361" w:bottom="1134" w:left="1361" w:header="1644" w:footer="1985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337E0" w14:textId="77777777" w:rsidR="002E5045" w:rsidRDefault="002E5045">
      <w:r>
        <w:separator/>
      </w:r>
    </w:p>
  </w:endnote>
  <w:endnote w:type="continuationSeparator" w:id="0">
    <w:p w14:paraId="72339E1C" w14:textId="77777777" w:rsidR="002E5045" w:rsidRDefault="002E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77126" w14:textId="77777777" w:rsidR="002E5045" w:rsidRDefault="002E5045">
      <w:r>
        <w:separator/>
      </w:r>
    </w:p>
  </w:footnote>
  <w:footnote w:type="continuationSeparator" w:id="0">
    <w:p w14:paraId="7C6DC6A8" w14:textId="77777777" w:rsidR="002E5045" w:rsidRDefault="002E5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5A356" w14:textId="77777777" w:rsidR="001A4F79" w:rsidRPr="00D32DF7" w:rsidRDefault="001A4F79" w:rsidP="00057720">
    <w:pPr>
      <w:pStyle w:val="a8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758AB"/>
    <w:multiLevelType w:val="hybridMultilevel"/>
    <w:tmpl w:val="FEEA1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C78"/>
    <w:rsid w:val="00004DFD"/>
    <w:rsid w:val="0001091C"/>
    <w:rsid w:val="00016383"/>
    <w:rsid w:val="000276EB"/>
    <w:rsid w:val="000315B4"/>
    <w:rsid w:val="000526F1"/>
    <w:rsid w:val="00057720"/>
    <w:rsid w:val="000628FA"/>
    <w:rsid w:val="00076407"/>
    <w:rsid w:val="000771EB"/>
    <w:rsid w:val="000854B8"/>
    <w:rsid w:val="000A0B3F"/>
    <w:rsid w:val="000B38E3"/>
    <w:rsid w:val="000B4E36"/>
    <w:rsid w:val="000D7697"/>
    <w:rsid w:val="001146C4"/>
    <w:rsid w:val="001200CD"/>
    <w:rsid w:val="001456E5"/>
    <w:rsid w:val="001538E2"/>
    <w:rsid w:val="00161C7B"/>
    <w:rsid w:val="00171248"/>
    <w:rsid w:val="001A4F79"/>
    <w:rsid w:val="001B0129"/>
    <w:rsid w:val="001B0A08"/>
    <w:rsid w:val="001B26AD"/>
    <w:rsid w:val="00210D36"/>
    <w:rsid w:val="00230162"/>
    <w:rsid w:val="002322BA"/>
    <w:rsid w:val="00253C4E"/>
    <w:rsid w:val="0026769F"/>
    <w:rsid w:val="002C4AFF"/>
    <w:rsid w:val="002E29D0"/>
    <w:rsid w:val="002E5045"/>
    <w:rsid w:val="002F2A73"/>
    <w:rsid w:val="0030041B"/>
    <w:rsid w:val="00336FA0"/>
    <w:rsid w:val="00350A59"/>
    <w:rsid w:val="00372E0D"/>
    <w:rsid w:val="00380F87"/>
    <w:rsid w:val="00383FBD"/>
    <w:rsid w:val="003A07EC"/>
    <w:rsid w:val="003A5721"/>
    <w:rsid w:val="003B205A"/>
    <w:rsid w:val="003B31F2"/>
    <w:rsid w:val="00411A6A"/>
    <w:rsid w:val="00415364"/>
    <w:rsid w:val="00423021"/>
    <w:rsid w:val="00432DBD"/>
    <w:rsid w:val="00437D30"/>
    <w:rsid w:val="00441454"/>
    <w:rsid w:val="004717A8"/>
    <w:rsid w:val="0048179A"/>
    <w:rsid w:val="004C2A87"/>
    <w:rsid w:val="004D0EDC"/>
    <w:rsid w:val="004D39DD"/>
    <w:rsid w:val="004E306C"/>
    <w:rsid w:val="004E5834"/>
    <w:rsid w:val="005036CA"/>
    <w:rsid w:val="00530C51"/>
    <w:rsid w:val="00544DB5"/>
    <w:rsid w:val="00572A0B"/>
    <w:rsid w:val="00583786"/>
    <w:rsid w:val="00583B6F"/>
    <w:rsid w:val="005A530A"/>
    <w:rsid w:val="005C6393"/>
    <w:rsid w:val="00651DD5"/>
    <w:rsid w:val="00660616"/>
    <w:rsid w:val="00681D00"/>
    <w:rsid w:val="00683F6A"/>
    <w:rsid w:val="00686621"/>
    <w:rsid w:val="00694A0E"/>
    <w:rsid w:val="00695AC9"/>
    <w:rsid w:val="006B0845"/>
    <w:rsid w:val="006C092D"/>
    <w:rsid w:val="006E4A7B"/>
    <w:rsid w:val="006E5677"/>
    <w:rsid w:val="006F5D69"/>
    <w:rsid w:val="007009EE"/>
    <w:rsid w:val="007030B3"/>
    <w:rsid w:val="00704786"/>
    <w:rsid w:val="0070657B"/>
    <w:rsid w:val="007145BF"/>
    <w:rsid w:val="00733192"/>
    <w:rsid w:val="00745276"/>
    <w:rsid w:val="00774D89"/>
    <w:rsid w:val="007935AE"/>
    <w:rsid w:val="0079453E"/>
    <w:rsid w:val="007A286F"/>
    <w:rsid w:val="007B2767"/>
    <w:rsid w:val="007E0DD1"/>
    <w:rsid w:val="007E5A7B"/>
    <w:rsid w:val="007E5CE4"/>
    <w:rsid w:val="007F7E65"/>
    <w:rsid w:val="0080688B"/>
    <w:rsid w:val="008149F8"/>
    <w:rsid w:val="0082215C"/>
    <w:rsid w:val="00836278"/>
    <w:rsid w:val="00842E0F"/>
    <w:rsid w:val="008607AD"/>
    <w:rsid w:val="00875E1B"/>
    <w:rsid w:val="008865D5"/>
    <w:rsid w:val="008901CA"/>
    <w:rsid w:val="00894731"/>
    <w:rsid w:val="008A49A3"/>
    <w:rsid w:val="008C33AF"/>
    <w:rsid w:val="008C3D8C"/>
    <w:rsid w:val="008D1C4C"/>
    <w:rsid w:val="008D5497"/>
    <w:rsid w:val="009114A5"/>
    <w:rsid w:val="0091474C"/>
    <w:rsid w:val="00915A08"/>
    <w:rsid w:val="0092068B"/>
    <w:rsid w:val="0093135B"/>
    <w:rsid w:val="0093208C"/>
    <w:rsid w:val="00937514"/>
    <w:rsid w:val="00937B96"/>
    <w:rsid w:val="00961741"/>
    <w:rsid w:val="00962F18"/>
    <w:rsid w:val="0097062E"/>
    <w:rsid w:val="00981A7A"/>
    <w:rsid w:val="009868AC"/>
    <w:rsid w:val="009924DB"/>
    <w:rsid w:val="009A158C"/>
    <w:rsid w:val="009A4D21"/>
    <w:rsid w:val="009A5205"/>
    <w:rsid w:val="009B72AF"/>
    <w:rsid w:val="009D09E6"/>
    <w:rsid w:val="009D6CB0"/>
    <w:rsid w:val="009E351A"/>
    <w:rsid w:val="009E5BC9"/>
    <w:rsid w:val="009E6AC9"/>
    <w:rsid w:val="009F6E6B"/>
    <w:rsid w:val="00A017FA"/>
    <w:rsid w:val="00A06B49"/>
    <w:rsid w:val="00A079F8"/>
    <w:rsid w:val="00A15239"/>
    <w:rsid w:val="00A237C4"/>
    <w:rsid w:val="00A40D37"/>
    <w:rsid w:val="00A66ABE"/>
    <w:rsid w:val="00A67DF8"/>
    <w:rsid w:val="00A81D54"/>
    <w:rsid w:val="00A94401"/>
    <w:rsid w:val="00A94A27"/>
    <w:rsid w:val="00AB5BD3"/>
    <w:rsid w:val="00AC0C67"/>
    <w:rsid w:val="00AD3886"/>
    <w:rsid w:val="00AF7A59"/>
    <w:rsid w:val="00B03995"/>
    <w:rsid w:val="00B15171"/>
    <w:rsid w:val="00B22AAC"/>
    <w:rsid w:val="00B239BB"/>
    <w:rsid w:val="00B25A6D"/>
    <w:rsid w:val="00B43C78"/>
    <w:rsid w:val="00B6128F"/>
    <w:rsid w:val="00B655AE"/>
    <w:rsid w:val="00B67D0C"/>
    <w:rsid w:val="00B71A09"/>
    <w:rsid w:val="00B729DD"/>
    <w:rsid w:val="00B84F7F"/>
    <w:rsid w:val="00B87105"/>
    <w:rsid w:val="00B94661"/>
    <w:rsid w:val="00B965FC"/>
    <w:rsid w:val="00BA48BD"/>
    <w:rsid w:val="00C0299B"/>
    <w:rsid w:val="00C225E1"/>
    <w:rsid w:val="00C24269"/>
    <w:rsid w:val="00C2619C"/>
    <w:rsid w:val="00C26AF4"/>
    <w:rsid w:val="00C470A1"/>
    <w:rsid w:val="00C61E06"/>
    <w:rsid w:val="00C77246"/>
    <w:rsid w:val="00C840E2"/>
    <w:rsid w:val="00CA3F81"/>
    <w:rsid w:val="00CE2015"/>
    <w:rsid w:val="00CF6546"/>
    <w:rsid w:val="00D06A9D"/>
    <w:rsid w:val="00D213AF"/>
    <w:rsid w:val="00D22CDD"/>
    <w:rsid w:val="00D3234D"/>
    <w:rsid w:val="00D43531"/>
    <w:rsid w:val="00D5316C"/>
    <w:rsid w:val="00D67226"/>
    <w:rsid w:val="00D679CB"/>
    <w:rsid w:val="00D753F9"/>
    <w:rsid w:val="00DC2B58"/>
    <w:rsid w:val="00DC3CD8"/>
    <w:rsid w:val="00DE1120"/>
    <w:rsid w:val="00DE540A"/>
    <w:rsid w:val="00DE561F"/>
    <w:rsid w:val="00DF6502"/>
    <w:rsid w:val="00E11BC9"/>
    <w:rsid w:val="00E11C65"/>
    <w:rsid w:val="00E35994"/>
    <w:rsid w:val="00E410F3"/>
    <w:rsid w:val="00E42A03"/>
    <w:rsid w:val="00E73B2B"/>
    <w:rsid w:val="00E962DF"/>
    <w:rsid w:val="00EA4752"/>
    <w:rsid w:val="00EC2CEE"/>
    <w:rsid w:val="00ED01F6"/>
    <w:rsid w:val="00ED1DBE"/>
    <w:rsid w:val="00EF4044"/>
    <w:rsid w:val="00EF46C8"/>
    <w:rsid w:val="00EF7287"/>
    <w:rsid w:val="00F0753F"/>
    <w:rsid w:val="00F17D76"/>
    <w:rsid w:val="00F2503A"/>
    <w:rsid w:val="00F25EA3"/>
    <w:rsid w:val="00F3026A"/>
    <w:rsid w:val="00F31B38"/>
    <w:rsid w:val="00F35503"/>
    <w:rsid w:val="00F46DA6"/>
    <w:rsid w:val="00F61991"/>
    <w:rsid w:val="00F67CEE"/>
    <w:rsid w:val="00F7715B"/>
    <w:rsid w:val="00F84F6E"/>
    <w:rsid w:val="00F8779B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8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322BA"/>
    <w:rPr>
      <w:rFonts w:ascii="Times New Roman" w:eastAsia="Times New Roman" w:hAnsi="Times New Roman" w:cs="Times New Roman"/>
      <w:lang w:val="en-GB" w:eastAsia="zh-CN"/>
    </w:rPr>
  </w:style>
  <w:style w:type="paragraph" w:styleId="1">
    <w:name w:val="heading 1"/>
    <w:basedOn w:val="a"/>
    <w:next w:val="a"/>
    <w:link w:val="10"/>
    <w:uiPriority w:val="1"/>
    <w:qFormat/>
    <w:rsid w:val="00B43C78"/>
    <w:pPr>
      <w:spacing w:before="66"/>
      <w:ind w:left="1248" w:hanging="294"/>
      <w:outlineLvl w:val="0"/>
    </w:pPr>
    <w:rPr>
      <w:b/>
      <w:bCs/>
      <w:sz w:val="20"/>
      <w:szCs w:val="20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1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3C78"/>
    <w:rPr>
      <w:rFonts w:ascii="Times New Roman" w:eastAsia="Times New Roman" w:hAnsi="Times New Roman" w:cs="Times New Roman"/>
      <w:b/>
      <w:bCs/>
      <w:sz w:val="20"/>
      <w:szCs w:val="20"/>
      <w:lang w:val="x-none" w:eastAsia="zh-CN"/>
    </w:rPr>
  </w:style>
  <w:style w:type="paragraph" w:styleId="a3">
    <w:name w:val="Body Text"/>
    <w:basedOn w:val="a"/>
    <w:link w:val="a4"/>
    <w:uiPriority w:val="1"/>
    <w:qFormat/>
    <w:rsid w:val="00B43C78"/>
    <w:rPr>
      <w:sz w:val="20"/>
      <w:szCs w:val="20"/>
      <w:lang w:val="x-none"/>
    </w:rPr>
  </w:style>
  <w:style w:type="character" w:customStyle="1" w:styleId="a4">
    <w:name w:val="Основной текст Знак"/>
    <w:basedOn w:val="a0"/>
    <w:link w:val="a3"/>
    <w:uiPriority w:val="1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5">
    <w:name w:val="Title"/>
    <w:basedOn w:val="a"/>
    <w:next w:val="a"/>
    <w:link w:val="a6"/>
    <w:uiPriority w:val="1"/>
    <w:qFormat/>
    <w:rsid w:val="00B43C78"/>
    <w:pPr>
      <w:spacing w:before="58"/>
      <w:ind w:left="866" w:right="881"/>
      <w:jc w:val="center"/>
    </w:pPr>
    <w:rPr>
      <w:sz w:val="28"/>
      <w:szCs w:val="28"/>
      <w:lang w:val="x-none"/>
    </w:rPr>
  </w:style>
  <w:style w:type="character" w:customStyle="1" w:styleId="a6">
    <w:name w:val="Название Знак"/>
    <w:basedOn w:val="a0"/>
    <w:link w:val="a5"/>
    <w:uiPriority w:val="1"/>
    <w:rsid w:val="00B43C78"/>
    <w:rPr>
      <w:rFonts w:ascii="Times New Roman" w:eastAsia="Times New Roman" w:hAnsi="Times New Roman" w:cs="Times New Roman"/>
      <w:sz w:val="28"/>
      <w:szCs w:val="28"/>
      <w:lang w:val="x-none" w:eastAsia="zh-CN"/>
    </w:rPr>
  </w:style>
  <w:style w:type="paragraph" w:styleId="a7">
    <w:name w:val="List Paragraph"/>
    <w:basedOn w:val="a"/>
    <w:uiPriority w:val="1"/>
    <w:qFormat/>
    <w:rsid w:val="00B43C78"/>
    <w:pPr>
      <w:ind w:left="1364" w:hanging="410"/>
      <w:jc w:val="both"/>
    </w:pPr>
  </w:style>
  <w:style w:type="paragraph" w:styleId="a8">
    <w:name w:val="header"/>
    <w:basedOn w:val="a"/>
    <w:link w:val="a9"/>
    <w:uiPriority w:val="99"/>
    <w:unhideWhenUsed/>
    <w:rsid w:val="00B43C78"/>
    <w:pPr>
      <w:tabs>
        <w:tab w:val="center" w:pos="4252"/>
        <w:tab w:val="right" w:pos="8504"/>
      </w:tabs>
    </w:pPr>
    <w:rPr>
      <w:sz w:val="20"/>
      <w:szCs w:val="20"/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a">
    <w:name w:val="caption"/>
    <w:basedOn w:val="a"/>
    <w:next w:val="a"/>
    <w:uiPriority w:val="35"/>
    <w:unhideWhenUsed/>
    <w:qFormat/>
    <w:rsid w:val="00B43C78"/>
    <w:pPr>
      <w:spacing w:after="200"/>
    </w:pPr>
    <w:rPr>
      <w:i/>
      <w:iCs/>
      <w:color w:val="44546A"/>
      <w:sz w:val="18"/>
      <w:szCs w:val="18"/>
    </w:rPr>
  </w:style>
  <w:style w:type="character" w:styleId="ab">
    <w:name w:val="Hyperlink"/>
    <w:uiPriority w:val="99"/>
    <w:unhideWhenUsed/>
    <w:rsid w:val="00B43C78"/>
    <w:rPr>
      <w:color w:val="0563C1"/>
      <w:u w:val="single"/>
    </w:rPr>
  </w:style>
  <w:style w:type="paragraph" w:styleId="ac">
    <w:name w:val="Normal (Web)"/>
    <w:basedOn w:val="a"/>
    <w:uiPriority w:val="99"/>
    <w:unhideWhenUsed/>
    <w:rsid w:val="00B43C78"/>
    <w:pPr>
      <w:spacing w:before="100" w:beforeAutospacing="1" w:after="100" w:afterAutospacing="1"/>
    </w:pPr>
    <w:rPr>
      <w:lang w:val="ru-RU" w:eastAsia="ru-RU"/>
    </w:rPr>
  </w:style>
  <w:style w:type="paragraph" w:customStyle="1" w:styleId="Abstract">
    <w:name w:val="Abstract"/>
    <w:rsid w:val="00B43C78"/>
    <w:pPr>
      <w:spacing w:after="454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table" w:customStyle="1" w:styleId="41">
    <w:name w:val="Таблица простая 41"/>
    <w:basedOn w:val="a1"/>
    <w:next w:val="42"/>
    <w:uiPriority w:val="44"/>
    <w:rsid w:val="00B43C78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basedOn w:val="a"/>
    <w:next w:val="a"/>
    <w:rsid w:val="00B43C78"/>
    <w:pPr>
      <w:keepNext/>
      <w:spacing w:before="240" w:after="120" w:line="360" w:lineRule="auto"/>
      <w:jc w:val="center"/>
      <w:outlineLvl w:val="0"/>
    </w:pPr>
    <w:rPr>
      <w:rFonts w:eastAsia="SimSun"/>
      <w:caps/>
      <w:sz w:val="28"/>
      <w:szCs w:val="20"/>
      <w:lang w:val="ru-RU" w:eastAsia="en-US"/>
    </w:rPr>
  </w:style>
  <w:style w:type="table" w:customStyle="1" w:styleId="42">
    <w:name w:val="Таблица простая 42"/>
    <w:basedOn w:val="a1"/>
    <w:uiPriority w:val="44"/>
    <w:rsid w:val="00B43C7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95AC9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651D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table" w:styleId="ad">
    <w:name w:val="Table Grid"/>
    <w:basedOn w:val="a1"/>
    <w:uiPriority w:val="39"/>
    <w:rsid w:val="00161C7B"/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2322BA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91474C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544DB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44DB5"/>
    <w:rPr>
      <w:rFonts w:ascii="Tahoma" w:eastAsia="Times New Roman" w:hAnsi="Tahoma" w:cs="Tahoma"/>
      <w:sz w:val="16"/>
      <w:szCs w:val="16"/>
      <w:lang w:val="en-GB" w:eastAsia="zh-CN"/>
    </w:rPr>
  </w:style>
  <w:style w:type="character" w:styleId="af1">
    <w:name w:val="annotation reference"/>
    <w:basedOn w:val="a0"/>
    <w:uiPriority w:val="99"/>
    <w:semiHidden/>
    <w:unhideWhenUsed/>
    <w:rsid w:val="00544DB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44DB5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44DB5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44DB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44DB5"/>
    <w:rPr>
      <w:rFonts w:ascii="Times New Roman" w:eastAsia="Times New Roman" w:hAnsi="Times New Roman" w:cs="Times New Roman"/>
      <w:b/>
      <w:bCs/>
      <w:sz w:val="20"/>
      <w:szCs w:val="20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322BA"/>
    <w:rPr>
      <w:rFonts w:ascii="Times New Roman" w:eastAsia="Times New Roman" w:hAnsi="Times New Roman" w:cs="Times New Roman"/>
      <w:lang w:val="en-GB" w:eastAsia="zh-CN"/>
    </w:rPr>
  </w:style>
  <w:style w:type="paragraph" w:styleId="1">
    <w:name w:val="heading 1"/>
    <w:basedOn w:val="a"/>
    <w:next w:val="a"/>
    <w:link w:val="10"/>
    <w:uiPriority w:val="1"/>
    <w:qFormat/>
    <w:rsid w:val="00B43C78"/>
    <w:pPr>
      <w:spacing w:before="66"/>
      <w:ind w:left="1248" w:hanging="294"/>
      <w:outlineLvl w:val="0"/>
    </w:pPr>
    <w:rPr>
      <w:b/>
      <w:bCs/>
      <w:sz w:val="20"/>
      <w:szCs w:val="20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1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3C78"/>
    <w:rPr>
      <w:rFonts w:ascii="Times New Roman" w:eastAsia="Times New Roman" w:hAnsi="Times New Roman" w:cs="Times New Roman"/>
      <w:b/>
      <w:bCs/>
      <w:sz w:val="20"/>
      <w:szCs w:val="20"/>
      <w:lang w:val="x-none" w:eastAsia="zh-CN"/>
    </w:rPr>
  </w:style>
  <w:style w:type="paragraph" w:styleId="a3">
    <w:name w:val="Body Text"/>
    <w:basedOn w:val="a"/>
    <w:link w:val="a4"/>
    <w:uiPriority w:val="1"/>
    <w:qFormat/>
    <w:rsid w:val="00B43C78"/>
    <w:rPr>
      <w:sz w:val="20"/>
      <w:szCs w:val="20"/>
      <w:lang w:val="x-none"/>
    </w:rPr>
  </w:style>
  <w:style w:type="character" w:customStyle="1" w:styleId="a4">
    <w:name w:val="Основной текст Знак"/>
    <w:basedOn w:val="a0"/>
    <w:link w:val="a3"/>
    <w:uiPriority w:val="1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5">
    <w:name w:val="Title"/>
    <w:basedOn w:val="a"/>
    <w:next w:val="a"/>
    <w:link w:val="a6"/>
    <w:uiPriority w:val="1"/>
    <w:qFormat/>
    <w:rsid w:val="00B43C78"/>
    <w:pPr>
      <w:spacing w:before="58"/>
      <w:ind w:left="866" w:right="881"/>
      <w:jc w:val="center"/>
    </w:pPr>
    <w:rPr>
      <w:sz w:val="28"/>
      <w:szCs w:val="28"/>
      <w:lang w:val="x-none"/>
    </w:rPr>
  </w:style>
  <w:style w:type="character" w:customStyle="1" w:styleId="a6">
    <w:name w:val="Название Знак"/>
    <w:basedOn w:val="a0"/>
    <w:link w:val="a5"/>
    <w:uiPriority w:val="1"/>
    <w:rsid w:val="00B43C78"/>
    <w:rPr>
      <w:rFonts w:ascii="Times New Roman" w:eastAsia="Times New Roman" w:hAnsi="Times New Roman" w:cs="Times New Roman"/>
      <w:sz w:val="28"/>
      <w:szCs w:val="28"/>
      <w:lang w:val="x-none" w:eastAsia="zh-CN"/>
    </w:rPr>
  </w:style>
  <w:style w:type="paragraph" w:styleId="a7">
    <w:name w:val="List Paragraph"/>
    <w:basedOn w:val="a"/>
    <w:uiPriority w:val="1"/>
    <w:qFormat/>
    <w:rsid w:val="00B43C78"/>
    <w:pPr>
      <w:ind w:left="1364" w:hanging="410"/>
      <w:jc w:val="both"/>
    </w:pPr>
  </w:style>
  <w:style w:type="paragraph" w:styleId="a8">
    <w:name w:val="header"/>
    <w:basedOn w:val="a"/>
    <w:link w:val="a9"/>
    <w:uiPriority w:val="99"/>
    <w:unhideWhenUsed/>
    <w:rsid w:val="00B43C78"/>
    <w:pPr>
      <w:tabs>
        <w:tab w:val="center" w:pos="4252"/>
        <w:tab w:val="right" w:pos="8504"/>
      </w:tabs>
    </w:pPr>
    <w:rPr>
      <w:sz w:val="20"/>
      <w:szCs w:val="20"/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a">
    <w:name w:val="caption"/>
    <w:basedOn w:val="a"/>
    <w:next w:val="a"/>
    <w:uiPriority w:val="35"/>
    <w:unhideWhenUsed/>
    <w:qFormat/>
    <w:rsid w:val="00B43C78"/>
    <w:pPr>
      <w:spacing w:after="200"/>
    </w:pPr>
    <w:rPr>
      <w:i/>
      <w:iCs/>
      <w:color w:val="44546A"/>
      <w:sz w:val="18"/>
      <w:szCs w:val="18"/>
    </w:rPr>
  </w:style>
  <w:style w:type="character" w:styleId="ab">
    <w:name w:val="Hyperlink"/>
    <w:uiPriority w:val="99"/>
    <w:unhideWhenUsed/>
    <w:rsid w:val="00B43C78"/>
    <w:rPr>
      <w:color w:val="0563C1"/>
      <w:u w:val="single"/>
    </w:rPr>
  </w:style>
  <w:style w:type="paragraph" w:styleId="ac">
    <w:name w:val="Normal (Web)"/>
    <w:basedOn w:val="a"/>
    <w:uiPriority w:val="99"/>
    <w:unhideWhenUsed/>
    <w:rsid w:val="00B43C78"/>
    <w:pPr>
      <w:spacing w:before="100" w:beforeAutospacing="1" w:after="100" w:afterAutospacing="1"/>
    </w:pPr>
    <w:rPr>
      <w:lang w:val="ru-RU" w:eastAsia="ru-RU"/>
    </w:rPr>
  </w:style>
  <w:style w:type="paragraph" w:customStyle="1" w:styleId="Abstract">
    <w:name w:val="Abstract"/>
    <w:rsid w:val="00B43C78"/>
    <w:pPr>
      <w:spacing w:after="454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table" w:customStyle="1" w:styleId="41">
    <w:name w:val="Таблица простая 41"/>
    <w:basedOn w:val="a1"/>
    <w:next w:val="42"/>
    <w:uiPriority w:val="44"/>
    <w:rsid w:val="00B43C78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basedOn w:val="a"/>
    <w:next w:val="a"/>
    <w:rsid w:val="00B43C78"/>
    <w:pPr>
      <w:keepNext/>
      <w:spacing w:before="240" w:after="120" w:line="360" w:lineRule="auto"/>
      <w:jc w:val="center"/>
      <w:outlineLvl w:val="0"/>
    </w:pPr>
    <w:rPr>
      <w:rFonts w:eastAsia="SimSun"/>
      <w:caps/>
      <w:sz w:val="28"/>
      <w:szCs w:val="20"/>
      <w:lang w:val="ru-RU" w:eastAsia="en-US"/>
    </w:rPr>
  </w:style>
  <w:style w:type="table" w:customStyle="1" w:styleId="42">
    <w:name w:val="Таблица простая 42"/>
    <w:basedOn w:val="a1"/>
    <w:uiPriority w:val="44"/>
    <w:rsid w:val="00B43C7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95AC9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651D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table" w:styleId="ad">
    <w:name w:val="Table Grid"/>
    <w:basedOn w:val="a1"/>
    <w:uiPriority w:val="39"/>
    <w:rsid w:val="00161C7B"/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2322BA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91474C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544DB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44DB5"/>
    <w:rPr>
      <w:rFonts w:ascii="Tahoma" w:eastAsia="Times New Roman" w:hAnsi="Tahoma" w:cs="Tahoma"/>
      <w:sz w:val="16"/>
      <w:szCs w:val="16"/>
      <w:lang w:val="en-GB" w:eastAsia="zh-CN"/>
    </w:rPr>
  </w:style>
  <w:style w:type="character" w:styleId="af1">
    <w:name w:val="annotation reference"/>
    <w:basedOn w:val="a0"/>
    <w:uiPriority w:val="99"/>
    <w:semiHidden/>
    <w:unhideWhenUsed/>
    <w:rsid w:val="00544DB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44DB5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44DB5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44DB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44DB5"/>
    <w:rPr>
      <w:rFonts w:ascii="Times New Roman" w:eastAsia="Times New Roman" w:hAnsi="Times New Roman" w:cs="Times New Roman"/>
      <w:b/>
      <w:bCs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.web.cern.ch/mad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15</cp:revision>
  <dcterms:created xsi:type="dcterms:W3CDTF">2024-04-27T11:07:00Z</dcterms:created>
  <dcterms:modified xsi:type="dcterms:W3CDTF">2024-04-29T19:58:00Z</dcterms:modified>
</cp:coreProperties>
</file>